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EF08B" w14:textId="77777777" w:rsidR="00826FB0" w:rsidRDefault="009D4C95">
      <w:pPr>
        <w:jc w:val="center"/>
      </w:pPr>
      <w:r>
        <w:t xml:space="preserve"> </w:t>
      </w:r>
    </w:p>
    <w:p w14:paraId="34CED425" w14:textId="77777777" w:rsidR="000C368C" w:rsidRDefault="00826FB0">
      <w:pPr>
        <w:pStyle w:val="Title"/>
      </w:pPr>
      <w:r>
        <w:t xml:space="preserve">  </w:t>
      </w:r>
    </w:p>
    <w:p w14:paraId="7DAD6C80" w14:textId="77777777" w:rsidR="000C368C" w:rsidRDefault="000C368C">
      <w:pPr>
        <w:pStyle w:val="Title"/>
      </w:pPr>
    </w:p>
    <w:p w14:paraId="01285B45" w14:textId="77777777" w:rsidR="000C368C" w:rsidRDefault="000C368C">
      <w:pPr>
        <w:pStyle w:val="Title"/>
      </w:pPr>
    </w:p>
    <w:p w14:paraId="044227C8" w14:textId="77777777" w:rsidR="000C368C" w:rsidRDefault="000C368C">
      <w:pPr>
        <w:pStyle w:val="Title"/>
      </w:pPr>
    </w:p>
    <w:p w14:paraId="78FCE298" w14:textId="77777777" w:rsidR="000C368C" w:rsidRDefault="000C368C">
      <w:pPr>
        <w:pStyle w:val="Title"/>
      </w:pPr>
    </w:p>
    <w:p w14:paraId="188DDCBC" w14:textId="77777777" w:rsidR="000C368C" w:rsidRDefault="000C368C">
      <w:pPr>
        <w:pStyle w:val="Title"/>
      </w:pPr>
    </w:p>
    <w:p w14:paraId="1559E819" w14:textId="77777777" w:rsidR="00826FB0" w:rsidRPr="00FD2DD9" w:rsidRDefault="00B42E6E">
      <w:pPr>
        <w:pStyle w:val="Title"/>
        <w:rPr>
          <w:rFonts w:ascii="Tahoma" w:hAnsi="Tahoma" w:cs="Tahoma"/>
        </w:rPr>
      </w:pPr>
      <w:r w:rsidRPr="00FD2DD9">
        <w:rPr>
          <w:rFonts w:ascii="Tahoma" w:hAnsi="Tahoma" w:cs="Tahoma"/>
        </w:rPr>
        <w:t xml:space="preserve"> </w:t>
      </w:r>
      <w:r w:rsidR="004A7A61" w:rsidRPr="00FD2DD9">
        <w:rPr>
          <w:rFonts w:ascii="Tahoma" w:hAnsi="Tahoma" w:cs="Tahoma"/>
        </w:rPr>
        <w:t>Moorhouse Group</w:t>
      </w:r>
      <w:r w:rsidR="007076A7" w:rsidRPr="00FD2DD9">
        <w:rPr>
          <w:rFonts w:ascii="Tahoma" w:hAnsi="Tahoma" w:cs="Tahoma"/>
        </w:rPr>
        <w:t xml:space="preserve"> Ltd</w:t>
      </w:r>
    </w:p>
    <w:p w14:paraId="3529CBB8" w14:textId="77777777" w:rsidR="00826FB0" w:rsidRPr="00FD2DD9" w:rsidRDefault="007076A7" w:rsidP="00493B20">
      <w:pPr>
        <w:pStyle w:val="Title"/>
        <w:rPr>
          <w:rFonts w:ascii="Tahoma" w:hAnsi="Tahoma" w:cs="Tahoma"/>
        </w:rPr>
      </w:pPr>
      <w:r w:rsidRPr="00FD2DD9">
        <w:rPr>
          <w:rFonts w:ascii="Tahoma" w:hAnsi="Tahoma" w:cs="Tahoma"/>
        </w:rPr>
        <w:t xml:space="preserve">  </w:t>
      </w:r>
      <w:r w:rsidR="00C515A6">
        <w:rPr>
          <w:rFonts w:ascii="Tahoma" w:hAnsi="Tahoma" w:cs="Tahoma"/>
        </w:rPr>
        <w:t>Question Set</w:t>
      </w:r>
      <w:r w:rsidRPr="00FD2DD9">
        <w:rPr>
          <w:rFonts w:ascii="Tahoma" w:hAnsi="Tahoma" w:cs="Tahoma"/>
        </w:rPr>
        <w:t xml:space="preserve"> </w:t>
      </w:r>
      <w:r w:rsidR="00826FB0" w:rsidRPr="00FD2DD9">
        <w:rPr>
          <w:rFonts w:ascii="Tahoma" w:hAnsi="Tahoma" w:cs="Tahoma"/>
        </w:rPr>
        <w:t>Specific</w:t>
      </w:r>
      <w:r w:rsidR="00AC5439" w:rsidRPr="00FD2DD9">
        <w:rPr>
          <w:rFonts w:ascii="Tahoma" w:hAnsi="Tahoma" w:cs="Tahoma"/>
        </w:rPr>
        <w:t>ation</w:t>
      </w:r>
    </w:p>
    <w:p w14:paraId="1F791402" w14:textId="77777777" w:rsidR="00633AAC" w:rsidRPr="00FD2DD9" w:rsidRDefault="00633AAC" w:rsidP="00493B20">
      <w:pPr>
        <w:pStyle w:val="Title"/>
        <w:rPr>
          <w:rFonts w:ascii="Tahoma" w:hAnsi="Tahoma" w:cs="Tahoma"/>
        </w:rPr>
      </w:pPr>
      <w:r w:rsidRPr="00FD2DD9">
        <w:rPr>
          <w:rFonts w:ascii="Tahoma" w:hAnsi="Tahoma" w:cs="Tahoma"/>
        </w:rPr>
        <w:t xml:space="preserve">For </w:t>
      </w:r>
      <w:r w:rsidR="00C515A6">
        <w:rPr>
          <w:rFonts w:ascii="Tahoma" w:hAnsi="Tahoma" w:cs="Tahoma"/>
        </w:rPr>
        <w:t xml:space="preserve">Tradesman </w:t>
      </w:r>
      <w:r w:rsidRPr="00FD2DD9">
        <w:rPr>
          <w:rFonts w:ascii="Tahoma" w:hAnsi="Tahoma" w:cs="Tahoma"/>
        </w:rPr>
        <w:t>Liability Product</w:t>
      </w:r>
    </w:p>
    <w:p w14:paraId="0301531E" w14:textId="77777777" w:rsidR="00826FB0" w:rsidRPr="00FD2DD9" w:rsidRDefault="00826FB0">
      <w:pPr>
        <w:jc w:val="center"/>
        <w:rPr>
          <w:rFonts w:ascii="Tahoma" w:hAnsi="Tahoma" w:cs="Tahoma"/>
        </w:rPr>
      </w:pPr>
    </w:p>
    <w:p w14:paraId="64DE56D3" w14:textId="77777777" w:rsidR="00826FB0" w:rsidRPr="00FD2DD9" w:rsidRDefault="00826FB0">
      <w:pPr>
        <w:rPr>
          <w:rFonts w:ascii="Tahoma" w:hAnsi="Tahoma" w:cs="Tahoma"/>
        </w:rPr>
      </w:pPr>
    </w:p>
    <w:p w14:paraId="40B5CDF2" w14:textId="77777777" w:rsidR="00826FB0" w:rsidRPr="00FD2DD9" w:rsidRDefault="00826FB0">
      <w:pPr>
        <w:rPr>
          <w:rFonts w:ascii="Tahoma" w:hAnsi="Tahoma" w:cs="Tahoma"/>
        </w:rPr>
      </w:pPr>
    </w:p>
    <w:p w14:paraId="19AA9FF9" w14:textId="77777777" w:rsidR="00826FB0" w:rsidRPr="00FD2DD9" w:rsidRDefault="00826FB0">
      <w:pPr>
        <w:rPr>
          <w:rFonts w:ascii="Tahoma" w:hAnsi="Tahoma" w:cs="Tahoma"/>
        </w:rPr>
      </w:pPr>
    </w:p>
    <w:p w14:paraId="41C7CBE1" w14:textId="77777777" w:rsidR="00FD2DD9" w:rsidRDefault="00FD2DD9">
      <w:pPr>
        <w:rPr>
          <w:rFonts w:ascii="Tahoma" w:hAnsi="Tahoma" w:cs="Tahoma"/>
        </w:rPr>
      </w:pPr>
    </w:p>
    <w:p w14:paraId="28E547F6" w14:textId="77777777" w:rsidR="00FD2DD9" w:rsidRDefault="00FD2DD9">
      <w:pPr>
        <w:rPr>
          <w:rFonts w:ascii="Tahoma" w:hAnsi="Tahoma" w:cs="Tahoma"/>
        </w:rPr>
      </w:pPr>
    </w:p>
    <w:p w14:paraId="7F067E4E" w14:textId="77777777" w:rsidR="00FD2DD9" w:rsidRDefault="00FD2DD9">
      <w:pPr>
        <w:rPr>
          <w:rFonts w:ascii="Tahoma" w:hAnsi="Tahoma" w:cs="Tahoma"/>
        </w:rPr>
      </w:pPr>
    </w:p>
    <w:p w14:paraId="372883A7" w14:textId="77777777" w:rsidR="00FD2DD9" w:rsidRDefault="00FD2DD9">
      <w:pPr>
        <w:rPr>
          <w:rFonts w:ascii="Tahoma" w:hAnsi="Tahoma" w:cs="Tahoma"/>
        </w:rPr>
      </w:pPr>
    </w:p>
    <w:p w14:paraId="284F6753" w14:textId="77777777" w:rsidR="00826FB0" w:rsidRPr="00FD2DD9" w:rsidRDefault="00826FB0">
      <w:pPr>
        <w:rPr>
          <w:rFonts w:ascii="Tahoma" w:hAnsi="Tahoma" w:cs="Tahoma"/>
        </w:rPr>
      </w:pPr>
    </w:p>
    <w:p w14:paraId="093BA3D6" w14:textId="77777777" w:rsidR="00826FB0" w:rsidRPr="00FD2DD9" w:rsidRDefault="00826FB0">
      <w:pPr>
        <w:rPr>
          <w:rFonts w:ascii="Tahoma" w:hAnsi="Tahoma" w:cs="Tahoma"/>
        </w:rPr>
        <w:sectPr w:rsidR="00826FB0" w:rsidRPr="00FD2DD9">
          <w:footerReference w:type="default" r:id="rId8"/>
          <w:headerReference w:type="first" r:id="rId9"/>
          <w:pgSz w:w="11906" w:h="16838" w:code="9"/>
          <w:pgMar w:top="1440" w:right="1797" w:bottom="1440" w:left="1797" w:header="709" w:footer="709" w:gutter="0"/>
          <w:cols w:space="708"/>
          <w:titlePg/>
          <w:docGrid w:linePitch="360"/>
        </w:sectPr>
      </w:pPr>
      <w:bookmarkStart w:id="0" w:name="_Toc78603306"/>
      <w:bookmarkStart w:id="1" w:name="_Toc84488219"/>
    </w:p>
    <w:p w14:paraId="5009038F" w14:textId="77777777" w:rsidR="00B42E6E" w:rsidRPr="00FD2DD9" w:rsidRDefault="00B42E6E">
      <w:pPr>
        <w:rPr>
          <w:rFonts w:ascii="Tahoma" w:hAnsi="Tahoma" w:cs="Tahoma"/>
          <w:b/>
        </w:rPr>
      </w:pPr>
    </w:p>
    <w:p w14:paraId="04DA7558" w14:textId="77777777" w:rsidR="00B42E6E" w:rsidRDefault="00B42E6E">
      <w:pPr>
        <w:rPr>
          <w:rFonts w:ascii="Tahoma" w:hAnsi="Tahoma" w:cs="Tahoma"/>
          <w:b/>
        </w:rPr>
      </w:pPr>
      <w:r w:rsidRPr="00FD2DD9">
        <w:rPr>
          <w:rFonts w:ascii="Tahoma" w:hAnsi="Tahoma" w:cs="Tahoma"/>
          <w:b/>
        </w:rPr>
        <w:t>Document Control</w:t>
      </w:r>
    </w:p>
    <w:p w14:paraId="4BD47621" w14:textId="77777777" w:rsidR="00F2322B" w:rsidRPr="00F2322B" w:rsidRDefault="00F2322B">
      <w:pPr>
        <w:rPr>
          <w:rFonts w:ascii="Tahoma" w:hAnsi="Tahoma" w:cs="Tahoma"/>
          <w:b/>
        </w:rPr>
      </w:pPr>
    </w:p>
    <w:tbl>
      <w:tblPr>
        <w:tblW w:w="9358"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06"/>
        <w:gridCol w:w="6352"/>
      </w:tblGrid>
      <w:tr w:rsidR="00B42E6E" w:rsidRPr="00FD2DD9" w14:paraId="6C1C31AD" w14:textId="77777777" w:rsidTr="00646D1F">
        <w:trPr>
          <w:cantSplit/>
        </w:trPr>
        <w:tc>
          <w:tcPr>
            <w:tcW w:w="3006" w:type="dxa"/>
            <w:tcBorders>
              <w:top w:val="single" w:sz="4" w:space="0" w:color="auto"/>
              <w:bottom w:val="single" w:sz="6" w:space="0" w:color="auto"/>
            </w:tcBorders>
          </w:tcPr>
          <w:p w14:paraId="30C49C91" w14:textId="77777777" w:rsidR="00B42E6E" w:rsidRPr="00FD2DD9" w:rsidRDefault="00B42E6E" w:rsidP="007C1DB8">
            <w:pPr>
              <w:spacing w:before="120" w:after="120"/>
              <w:rPr>
                <w:rFonts w:ascii="Tahoma" w:hAnsi="Tahoma" w:cs="Tahoma"/>
              </w:rPr>
            </w:pPr>
            <w:r w:rsidRPr="00FD2DD9">
              <w:rPr>
                <w:rFonts w:ascii="Tahoma" w:hAnsi="Tahoma" w:cs="Tahoma"/>
              </w:rPr>
              <w:t>Document Purpose</w:t>
            </w:r>
          </w:p>
        </w:tc>
        <w:tc>
          <w:tcPr>
            <w:tcW w:w="6352" w:type="dxa"/>
            <w:tcBorders>
              <w:top w:val="single" w:sz="4" w:space="0" w:color="auto"/>
              <w:bottom w:val="single" w:sz="6" w:space="0" w:color="auto"/>
            </w:tcBorders>
          </w:tcPr>
          <w:p w14:paraId="01B73295" w14:textId="77777777" w:rsidR="00B42E6E" w:rsidRPr="00FD2DD9" w:rsidRDefault="00B42E6E" w:rsidP="00C515A6">
            <w:pPr>
              <w:jc w:val="both"/>
              <w:rPr>
                <w:rFonts w:ascii="Tahoma" w:hAnsi="Tahoma" w:cs="Tahoma"/>
              </w:rPr>
            </w:pPr>
            <w:r w:rsidRPr="00FD2DD9">
              <w:rPr>
                <w:rFonts w:ascii="Tahoma" w:hAnsi="Tahoma" w:cs="Tahoma"/>
              </w:rPr>
              <w:t>The purpose of this document is to provide a functional and design spec</w:t>
            </w:r>
            <w:r w:rsidR="00107271" w:rsidRPr="00FD2DD9">
              <w:rPr>
                <w:rFonts w:ascii="Tahoma" w:hAnsi="Tahoma" w:cs="Tahoma"/>
              </w:rPr>
              <w:t xml:space="preserve">ification for </w:t>
            </w:r>
            <w:r w:rsidR="00633AAC" w:rsidRPr="00FD2DD9">
              <w:rPr>
                <w:rFonts w:ascii="Tahoma" w:hAnsi="Tahoma" w:cs="Tahoma"/>
              </w:rPr>
              <w:t xml:space="preserve">the Liability </w:t>
            </w:r>
            <w:r w:rsidR="00107271" w:rsidRPr="00FD2DD9">
              <w:rPr>
                <w:rFonts w:ascii="Tahoma" w:hAnsi="Tahoma" w:cs="Tahoma"/>
              </w:rPr>
              <w:t>Product</w:t>
            </w:r>
            <w:r w:rsidRPr="00FD2DD9">
              <w:rPr>
                <w:rFonts w:ascii="Tahoma" w:hAnsi="Tahoma" w:cs="Tahoma"/>
              </w:rPr>
              <w:t xml:space="preserve"> Data Ca</w:t>
            </w:r>
            <w:r w:rsidR="004A7A61" w:rsidRPr="00FD2DD9">
              <w:rPr>
                <w:rFonts w:ascii="Tahoma" w:hAnsi="Tahoma" w:cs="Tahoma"/>
              </w:rPr>
              <w:t>pture for the Moorhouse Group</w:t>
            </w:r>
            <w:r w:rsidR="007F0F5C" w:rsidRPr="00FD2DD9">
              <w:rPr>
                <w:rFonts w:ascii="Tahoma" w:hAnsi="Tahoma" w:cs="Tahoma"/>
              </w:rPr>
              <w:t xml:space="preserve">. </w:t>
            </w:r>
          </w:p>
        </w:tc>
      </w:tr>
      <w:tr w:rsidR="00B42E6E" w:rsidRPr="00FD2DD9" w14:paraId="26FB1421" w14:textId="77777777" w:rsidTr="00646D1F">
        <w:trPr>
          <w:cantSplit/>
        </w:trPr>
        <w:tc>
          <w:tcPr>
            <w:tcW w:w="3006" w:type="dxa"/>
            <w:tcBorders>
              <w:top w:val="single" w:sz="6" w:space="0" w:color="auto"/>
            </w:tcBorders>
          </w:tcPr>
          <w:p w14:paraId="10AAB8DB" w14:textId="77777777" w:rsidR="00B42E6E" w:rsidRPr="00FD2DD9" w:rsidRDefault="00B42E6E" w:rsidP="007C1DB8">
            <w:pPr>
              <w:spacing w:before="120" w:after="120"/>
              <w:rPr>
                <w:rFonts w:ascii="Tahoma" w:hAnsi="Tahoma" w:cs="Tahoma"/>
              </w:rPr>
            </w:pPr>
            <w:r w:rsidRPr="00FD2DD9">
              <w:rPr>
                <w:rFonts w:ascii="Tahoma" w:hAnsi="Tahoma" w:cs="Tahoma"/>
              </w:rPr>
              <w:t>Document Reference</w:t>
            </w:r>
          </w:p>
        </w:tc>
        <w:tc>
          <w:tcPr>
            <w:tcW w:w="6352" w:type="dxa"/>
            <w:tcBorders>
              <w:top w:val="single" w:sz="6" w:space="0" w:color="auto"/>
            </w:tcBorders>
          </w:tcPr>
          <w:p w14:paraId="00826F79" w14:textId="77777777" w:rsidR="00B42E6E" w:rsidRPr="00C515A6" w:rsidRDefault="00C515A6" w:rsidP="00C515A6">
            <w:pPr>
              <w:pStyle w:val="Title"/>
              <w:jc w:val="left"/>
              <w:rPr>
                <w:rFonts w:ascii="Tahoma" w:hAnsi="Tahoma" w:cs="Tahoma"/>
                <w:sz w:val="22"/>
                <w:szCs w:val="22"/>
              </w:rPr>
            </w:pPr>
            <w:r w:rsidRPr="00C515A6">
              <w:rPr>
                <w:rFonts w:ascii="Tahoma" w:hAnsi="Tahoma" w:cs="Tahoma"/>
                <w:sz w:val="22"/>
                <w:szCs w:val="22"/>
              </w:rPr>
              <w:t>Question Set Specification</w:t>
            </w:r>
            <w:r>
              <w:rPr>
                <w:rFonts w:ascii="Tahoma" w:hAnsi="Tahoma" w:cs="Tahoma"/>
                <w:sz w:val="22"/>
                <w:szCs w:val="22"/>
              </w:rPr>
              <w:t xml:space="preserve"> </w:t>
            </w:r>
            <w:r w:rsidR="00696528" w:rsidRPr="00C515A6">
              <w:rPr>
                <w:rFonts w:ascii="Tahoma" w:hAnsi="Tahoma" w:cs="Tahoma"/>
                <w:sz w:val="22"/>
                <w:szCs w:val="22"/>
              </w:rPr>
              <w:t>for</w:t>
            </w:r>
            <w:r w:rsidRPr="00C515A6">
              <w:rPr>
                <w:rFonts w:ascii="Tahoma" w:hAnsi="Tahoma" w:cs="Tahoma"/>
                <w:sz w:val="22"/>
                <w:szCs w:val="22"/>
              </w:rPr>
              <w:t xml:space="preserve"> Tradesman Liability Product</w:t>
            </w:r>
          </w:p>
        </w:tc>
      </w:tr>
      <w:tr w:rsidR="00B42E6E" w:rsidRPr="00FD2DD9" w14:paraId="5C1912F7" w14:textId="77777777" w:rsidTr="00646D1F">
        <w:trPr>
          <w:cantSplit/>
          <w:trHeight w:val="342"/>
        </w:trPr>
        <w:tc>
          <w:tcPr>
            <w:tcW w:w="3006" w:type="dxa"/>
          </w:tcPr>
          <w:p w14:paraId="093FFF0C" w14:textId="77777777" w:rsidR="00B42E6E" w:rsidRPr="00FD2DD9" w:rsidRDefault="00B42E6E" w:rsidP="00DF14C2">
            <w:pPr>
              <w:spacing w:before="120" w:after="120"/>
              <w:rPr>
                <w:rFonts w:ascii="Tahoma" w:hAnsi="Tahoma" w:cs="Tahoma"/>
              </w:rPr>
            </w:pPr>
            <w:r w:rsidRPr="00FD2DD9">
              <w:rPr>
                <w:rFonts w:ascii="Tahoma" w:hAnsi="Tahoma" w:cs="Tahoma"/>
              </w:rPr>
              <w:t>Date of</w:t>
            </w:r>
            <w:r w:rsidR="00DF14C2">
              <w:rPr>
                <w:rFonts w:ascii="Tahoma" w:hAnsi="Tahoma" w:cs="Tahoma"/>
              </w:rPr>
              <w:t xml:space="preserve"> </w:t>
            </w:r>
            <w:r w:rsidR="00376310">
              <w:rPr>
                <w:rFonts w:ascii="Tahoma" w:hAnsi="Tahoma" w:cs="Tahoma"/>
              </w:rPr>
              <w:t>Document Creation</w:t>
            </w:r>
          </w:p>
        </w:tc>
        <w:tc>
          <w:tcPr>
            <w:tcW w:w="6352" w:type="dxa"/>
          </w:tcPr>
          <w:p w14:paraId="77283228" w14:textId="70097138" w:rsidR="00B42E6E" w:rsidRPr="00FD2DD9" w:rsidRDefault="00200683" w:rsidP="007C1DB8">
            <w:pPr>
              <w:spacing w:before="120" w:after="120"/>
              <w:rPr>
                <w:rFonts w:ascii="Tahoma" w:hAnsi="Tahoma" w:cs="Tahoma"/>
              </w:rPr>
            </w:pPr>
            <w:r>
              <w:rPr>
                <w:rFonts w:ascii="Tahoma" w:hAnsi="Tahoma" w:cs="Tahoma"/>
              </w:rPr>
              <w:t>Jan 2025</w:t>
            </w:r>
          </w:p>
        </w:tc>
      </w:tr>
    </w:tbl>
    <w:p w14:paraId="48F97BA6" w14:textId="77777777" w:rsidR="00B42E6E" w:rsidRPr="00FD2DD9" w:rsidRDefault="00B42E6E" w:rsidP="00B42E6E">
      <w:pPr>
        <w:rPr>
          <w:rFonts w:ascii="Tahoma" w:hAnsi="Tahoma" w:cs="Tahoma"/>
        </w:rPr>
      </w:pPr>
    </w:p>
    <w:p w14:paraId="26097B0E" w14:textId="77777777" w:rsidR="00B42E6E" w:rsidRPr="00FD2DD9" w:rsidRDefault="00B42E6E">
      <w:pPr>
        <w:rPr>
          <w:rFonts w:ascii="Tahoma" w:hAnsi="Tahoma" w:cs="Tahoma"/>
        </w:rPr>
      </w:pPr>
    </w:p>
    <w:p w14:paraId="54C28334" w14:textId="77777777" w:rsidR="00B42E6E" w:rsidRPr="00F2322B" w:rsidRDefault="00826FB0" w:rsidP="00F2322B">
      <w:pPr>
        <w:pStyle w:val="Header"/>
        <w:rPr>
          <w:rFonts w:ascii="Tahoma" w:hAnsi="Tahoma" w:cs="Tahoma"/>
          <w:b/>
          <w:bCs/>
          <w:color w:val="FF0000"/>
        </w:rPr>
      </w:pPr>
      <w:r w:rsidRPr="00FD2DD9">
        <w:rPr>
          <w:rFonts w:ascii="Tahoma" w:hAnsi="Tahoma" w:cs="Tahoma"/>
          <w:b/>
          <w:bCs/>
        </w:rPr>
        <w:t>Confidentiality Notice</w:t>
      </w:r>
    </w:p>
    <w:p w14:paraId="453047CB" w14:textId="77777777" w:rsidR="00826FB0" w:rsidRPr="00FD2DD9" w:rsidRDefault="00826FB0">
      <w:pPr>
        <w:jc w:val="both"/>
        <w:rPr>
          <w:rFonts w:ascii="Tahoma" w:hAnsi="Tahoma" w:cs="Tahoma"/>
        </w:rPr>
      </w:pPr>
      <w:r w:rsidRPr="00FD2DD9">
        <w:rPr>
          <w:rFonts w:ascii="Tahoma" w:hAnsi="Tahoma" w:cs="Tahoma"/>
        </w:rPr>
        <w:t xml:space="preserve">This document is strictly private and confidential and for use by </w:t>
      </w:r>
      <w:r w:rsidR="004A7A61" w:rsidRPr="00FD2DD9">
        <w:rPr>
          <w:rFonts w:ascii="Tahoma" w:hAnsi="Tahoma" w:cs="Tahoma"/>
        </w:rPr>
        <w:t>the Moorhouse Group</w:t>
      </w:r>
      <w:r w:rsidR="00731957" w:rsidRPr="00FD2DD9">
        <w:rPr>
          <w:rFonts w:ascii="Tahoma" w:hAnsi="Tahoma" w:cs="Tahoma"/>
        </w:rPr>
        <w:t>.</w:t>
      </w:r>
    </w:p>
    <w:p w14:paraId="683F11C8" w14:textId="77777777" w:rsidR="00826FB0" w:rsidRPr="00FD2DD9" w:rsidRDefault="00826FB0">
      <w:pPr>
        <w:rPr>
          <w:rFonts w:ascii="Tahoma" w:hAnsi="Tahoma" w:cs="Tahoma"/>
        </w:rPr>
      </w:pPr>
    </w:p>
    <w:p w14:paraId="569A1A18" w14:textId="77777777" w:rsidR="00826FB0" w:rsidRPr="00FD2DD9" w:rsidRDefault="00826FB0">
      <w:pPr>
        <w:rPr>
          <w:rFonts w:ascii="Tahoma" w:hAnsi="Tahoma" w:cs="Tahoma"/>
        </w:rPr>
      </w:pPr>
    </w:p>
    <w:p w14:paraId="70E7EEE5" w14:textId="77777777" w:rsidR="00826FB0" w:rsidRPr="00FD2DD9" w:rsidRDefault="00826FB0">
      <w:pPr>
        <w:rPr>
          <w:rFonts w:ascii="Tahoma" w:hAnsi="Tahoma" w:cs="Tahoma"/>
        </w:rPr>
      </w:pPr>
    </w:p>
    <w:p w14:paraId="0CC4C1C7" w14:textId="77777777" w:rsidR="00826FB0" w:rsidRPr="00FD2DD9" w:rsidRDefault="00826FB0">
      <w:pPr>
        <w:rPr>
          <w:rFonts w:ascii="Tahoma" w:hAnsi="Tahoma" w:cs="Tahoma"/>
        </w:rPr>
      </w:pPr>
      <w:r w:rsidRPr="00FD2DD9">
        <w:rPr>
          <w:rFonts w:ascii="Tahoma" w:hAnsi="Tahoma" w:cs="Tahoma"/>
        </w:rPr>
        <w:br w:type="page"/>
      </w:r>
      <w:bookmarkEnd w:id="0"/>
      <w:bookmarkEnd w:id="1"/>
    </w:p>
    <w:p w14:paraId="734AA90F" w14:textId="77777777" w:rsidR="00DA4F9F" w:rsidRPr="00FD2DD9" w:rsidRDefault="00826FB0">
      <w:pPr>
        <w:rPr>
          <w:rFonts w:ascii="Tahoma" w:hAnsi="Tahoma" w:cs="Tahoma"/>
        </w:rPr>
      </w:pPr>
      <w:r w:rsidRPr="00FD2DD9">
        <w:rPr>
          <w:rFonts w:ascii="Tahoma" w:hAnsi="Tahoma" w:cs="Tahoma"/>
          <w:b/>
          <w:bCs/>
        </w:rPr>
        <w:lastRenderedPageBreak/>
        <w:tab/>
      </w:r>
      <w:bookmarkStart w:id="2" w:name="_Toc84488220"/>
    </w:p>
    <w:p w14:paraId="1244A661" w14:textId="77777777" w:rsidR="00DA4F9F" w:rsidRPr="00FD2DD9" w:rsidRDefault="00BE23E4" w:rsidP="00491E73">
      <w:pPr>
        <w:pStyle w:val="TOCHeading"/>
        <w:rPr>
          <w:rFonts w:ascii="Tahoma" w:hAnsi="Tahoma" w:cs="Tahoma"/>
        </w:rPr>
      </w:pPr>
      <w:r w:rsidRPr="00FD2DD9">
        <w:rPr>
          <w:rFonts w:ascii="Tahoma" w:hAnsi="Tahoma" w:cs="Tahoma"/>
        </w:rPr>
        <w:t xml:space="preserve">Table of </w:t>
      </w:r>
      <w:r w:rsidR="00DA4F9F" w:rsidRPr="00FD2DD9">
        <w:rPr>
          <w:rFonts w:ascii="Tahoma" w:hAnsi="Tahoma" w:cs="Tahoma"/>
        </w:rPr>
        <w:t>Contents</w:t>
      </w:r>
    </w:p>
    <w:p w14:paraId="6EAF8983" w14:textId="77777777" w:rsidR="00132312" w:rsidRDefault="009310B4">
      <w:pPr>
        <w:pStyle w:val="TOC1"/>
        <w:tabs>
          <w:tab w:val="left" w:pos="480"/>
          <w:tab w:val="right" w:leader="dot" w:pos="10456"/>
        </w:tabs>
        <w:rPr>
          <w:rFonts w:eastAsiaTheme="minorEastAsia"/>
          <w:b w:val="0"/>
          <w:bCs w:val="0"/>
          <w:noProof/>
          <w:lang w:eastAsia="en-GB"/>
        </w:rPr>
      </w:pPr>
      <w:r w:rsidRPr="009D3E05">
        <w:rPr>
          <w:rFonts w:ascii="Tahoma" w:hAnsi="Tahoma" w:cs="Tahoma"/>
        </w:rPr>
        <w:fldChar w:fldCharType="begin"/>
      </w:r>
      <w:r w:rsidR="00DA4F9F" w:rsidRPr="00FD2DD9">
        <w:rPr>
          <w:rFonts w:ascii="Tahoma" w:hAnsi="Tahoma" w:cs="Tahoma"/>
        </w:rPr>
        <w:instrText xml:space="preserve"> TOC \o "1-3" \h \z \u </w:instrText>
      </w:r>
      <w:r w:rsidRPr="009D3E05">
        <w:rPr>
          <w:rFonts w:ascii="Tahoma" w:hAnsi="Tahoma" w:cs="Tahoma"/>
        </w:rPr>
        <w:fldChar w:fldCharType="separate"/>
      </w:r>
      <w:hyperlink w:anchor="_Toc135813476" w:history="1">
        <w:r w:rsidR="00132312" w:rsidRPr="002C3DAC">
          <w:rPr>
            <w:rStyle w:val="Hyperlink"/>
            <w:rFonts w:ascii="Tahoma" w:hAnsi="Tahoma" w:cs="Tahoma"/>
            <w:noProof/>
          </w:rPr>
          <w:t>1</w:t>
        </w:r>
        <w:r w:rsidR="00132312">
          <w:rPr>
            <w:rFonts w:eastAsiaTheme="minorEastAsia"/>
            <w:b w:val="0"/>
            <w:bCs w:val="0"/>
            <w:noProof/>
            <w:lang w:eastAsia="en-GB"/>
          </w:rPr>
          <w:tab/>
        </w:r>
        <w:r w:rsidR="00132312" w:rsidRPr="002C3DAC">
          <w:rPr>
            <w:rStyle w:val="Hyperlink"/>
            <w:rFonts w:ascii="Tahoma" w:hAnsi="Tahoma" w:cs="Tahoma"/>
            <w:noProof/>
          </w:rPr>
          <w:t>Introduction</w:t>
        </w:r>
        <w:r w:rsidR="00132312">
          <w:rPr>
            <w:noProof/>
            <w:webHidden/>
          </w:rPr>
          <w:tab/>
        </w:r>
        <w:r w:rsidR="00132312">
          <w:rPr>
            <w:noProof/>
            <w:webHidden/>
          </w:rPr>
          <w:fldChar w:fldCharType="begin"/>
        </w:r>
        <w:r w:rsidR="00132312">
          <w:rPr>
            <w:noProof/>
            <w:webHidden/>
          </w:rPr>
          <w:instrText xml:space="preserve"> PAGEREF _Toc135813476 \h </w:instrText>
        </w:r>
        <w:r w:rsidR="00132312">
          <w:rPr>
            <w:noProof/>
            <w:webHidden/>
          </w:rPr>
        </w:r>
        <w:r w:rsidR="00132312">
          <w:rPr>
            <w:noProof/>
            <w:webHidden/>
          </w:rPr>
          <w:fldChar w:fldCharType="separate"/>
        </w:r>
        <w:r w:rsidR="00132312">
          <w:rPr>
            <w:noProof/>
            <w:webHidden/>
          </w:rPr>
          <w:t>4</w:t>
        </w:r>
        <w:r w:rsidR="00132312">
          <w:rPr>
            <w:noProof/>
            <w:webHidden/>
          </w:rPr>
          <w:fldChar w:fldCharType="end"/>
        </w:r>
      </w:hyperlink>
    </w:p>
    <w:p w14:paraId="5F3B6238" w14:textId="77777777" w:rsidR="00132312" w:rsidRDefault="00132312">
      <w:pPr>
        <w:pStyle w:val="TOC1"/>
        <w:tabs>
          <w:tab w:val="left" w:pos="480"/>
          <w:tab w:val="right" w:leader="dot" w:pos="10456"/>
        </w:tabs>
        <w:rPr>
          <w:rFonts w:eastAsiaTheme="minorEastAsia"/>
          <w:b w:val="0"/>
          <w:bCs w:val="0"/>
          <w:noProof/>
          <w:lang w:eastAsia="en-GB"/>
        </w:rPr>
      </w:pPr>
      <w:hyperlink w:anchor="_Toc135813477" w:history="1">
        <w:r w:rsidRPr="002C3DAC">
          <w:rPr>
            <w:rStyle w:val="Hyperlink"/>
            <w:rFonts w:ascii="Tahoma" w:hAnsi="Tahoma" w:cs="Tahoma"/>
            <w:noProof/>
          </w:rPr>
          <w:t>2</w:t>
        </w:r>
        <w:r>
          <w:rPr>
            <w:rFonts w:eastAsiaTheme="minorEastAsia"/>
            <w:b w:val="0"/>
            <w:bCs w:val="0"/>
            <w:noProof/>
            <w:lang w:eastAsia="en-GB"/>
          </w:rPr>
          <w:tab/>
        </w:r>
        <w:r w:rsidRPr="002C3DAC">
          <w:rPr>
            <w:rStyle w:val="Hyperlink"/>
            <w:rFonts w:ascii="Tahoma" w:hAnsi="Tahoma" w:cs="Tahoma"/>
            <w:noProof/>
          </w:rPr>
          <w:t>Client Search</w:t>
        </w:r>
        <w:r>
          <w:rPr>
            <w:noProof/>
            <w:webHidden/>
          </w:rPr>
          <w:tab/>
        </w:r>
        <w:r>
          <w:rPr>
            <w:noProof/>
            <w:webHidden/>
          </w:rPr>
          <w:fldChar w:fldCharType="begin"/>
        </w:r>
        <w:r>
          <w:rPr>
            <w:noProof/>
            <w:webHidden/>
          </w:rPr>
          <w:instrText xml:space="preserve"> PAGEREF _Toc135813477 \h </w:instrText>
        </w:r>
        <w:r>
          <w:rPr>
            <w:noProof/>
            <w:webHidden/>
          </w:rPr>
        </w:r>
        <w:r>
          <w:rPr>
            <w:noProof/>
            <w:webHidden/>
          </w:rPr>
          <w:fldChar w:fldCharType="separate"/>
        </w:r>
        <w:r>
          <w:rPr>
            <w:noProof/>
            <w:webHidden/>
          </w:rPr>
          <w:t>4</w:t>
        </w:r>
        <w:r>
          <w:rPr>
            <w:noProof/>
            <w:webHidden/>
          </w:rPr>
          <w:fldChar w:fldCharType="end"/>
        </w:r>
      </w:hyperlink>
    </w:p>
    <w:p w14:paraId="0433F376" w14:textId="77777777" w:rsidR="00132312" w:rsidRDefault="00132312">
      <w:pPr>
        <w:pStyle w:val="TOC1"/>
        <w:tabs>
          <w:tab w:val="left" w:pos="480"/>
          <w:tab w:val="right" w:leader="dot" w:pos="10456"/>
        </w:tabs>
        <w:rPr>
          <w:rFonts w:eastAsiaTheme="minorEastAsia"/>
          <w:b w:val="0"/>
          <w:bCs w:val="0"/>
          <w:noProof/>
          <w:lang w:eastAsia="en-GB"/>
        </w:rPr>
      </w:pPr>
      <w:hyperlink w:anchor="_Toc135813478" w:history="1">
        <w:r w:rsidRPr="002C3DAC">
          <w:rPr>
            <w:rStyle w:val="Hyperlink"/>
            <w:rFonts w:ascii="Tahoma" w:hAnsi="Tahoma" w:cs="Tahoma"/>
            <w:noProof/>
          </w:rPr>
          <w:t>3</w:t>
        </w:r>
        <w:r>
          <w:rPr>
            <w:rFonts w:eastAsiaTheme="minorEastAsia"/>
            <w:b w:val="0"/>
            <w:bCs w:val="0"/>
            <w:noProof/>
            <w:lang w:eastAsia="en-GB"/>
          </w:rPr>
          <w:tab/>
        </w:r>
        <w:r w:rsidRPr="002C3DAC">
          <w:rPr>
            <w:rStyle w:val="Hyperlink"/>
            <w:rFonts w:ascii="Tahoma" w:hAnsi="Tahoma" w:cs="Tahoma"/>
            <w:noProof/>
          </w:rPr>
          <w:t>Product Selection</w:t>
        </w:r>
        <w:r>
          <w:rPr>
            <w:noProof/>
            <w:webHidden/>
          </w:rPr>
          <w:tab/>
        </w:r>
        <w:r>
          <w:rPr>
            <w:noProof/>
            <w:webHidden/>
          </w:rPr>
          <w:fldChar w:fldCharType="begin"/>
        </w:r>
        <w:r>
          <w:rPr>
            <w:noProof/>
            <w:webHidden/>
          </w:rPr>
          <w:instrText xml:space="preserve"> PAGEREF _Toc135813478 \h </w:instrText>
        </w:r>
        <w:r>
          <w:rPr>
            <w:noProof/>
            <w:webHidden/>
          </w:rPr>
        </w:r>
        <w:r>
          <w:rPr>
            <w:noProof/>
            <w:webHidden/>
          </w:rPr>
          <w:fldChar w:fldCharType="separate"/>
        </w:r>
        <w:r>
          <w:rPr>
            <w:noProof/>
            <w:webHidden/>
          </w:rPr>
          <w:t>4</w:t>
        </w:r>
        <w:r>
          <w:rPr>
            <w:noProof/>
            <w:webHidden/>
          </w:rPr>
          <w:fldChar w:fldCharType="end"/>
        </w:r>
      </w:hyperlink>
    </w:p>
    <w:p w14:paraId="580FA5AC" w14:textId="77777777" w:rsidR="00132312" w:rsidRDefault="00132312">
      <w:pPr>
        <w:pStyle w:val="TOC1"/>
        <w:tabs>
          <w:tab w:val="left" w:pos="480"/>
          <w:tab w:val="right" w:leader="dot" w:pos="10456"/>
        </w:tabs>
        <w:rPr>
          <w:rFonts w:eastAsiaTheme="minorEastAsia"/>
          <w:b w:val="0"/>
          <w:bCs w:val="0"/>
          <w:noProof/>
          <w:lang w:eastAsia="en-GB"/>
        </w:rPr>
      </w:pPr>
      <w:hyperlink w:anchor="_Toc135813479" w:history="1">
        <w:r w:rsidRPr="002C3DAC">
          <w:rPr>
            <w:rStyle w:val="Hyperlink"/>
            <w:rFonts w:ascii="Tahoma" w:hAnsi="Tahoma" w:cs="Tahoma"/>
            <w:noProof/>
          </w:rPr>
          <w:t>4</w:t>
        </w:r>
        <w:r>
          <w:rPr>
            <w:rFonts w:eastAsiaTheme="minorEastAsia"/>
            <w:b w:val="0"/>
            <w:bCs w:val="0"/>
            <w:noProof/>
            <w:lang w:eastAsia="en-GB"/>
          </w:rPr>
          <w:tab/>
        </w:r>
        <w:r w:rsidRPr="002C3DAC">
          <w:rPr>
            <w:rStyle w:val="Hyperlink"/>
            <w:rFonts w:ascii="Tahoma" w:hAnsi="Tahoma" w:cs="Tahoma"/>
            <w:noProof/>
          </w:rPr>
          <w:t>Client Details</w:t>
        </w:r>
        <w:r>
          <w:rPr>
            <w:noProof/>
            <w:webHidden/>
          </w:rPr>
          <w:tab/>
        </w:r>
        <w:r>
          <w:rPr>
            <w:noProof/>
            <w:webHidden/>
          </w:rPr>
          <w:fldChar w:fldCharType="begin"/>
        </w:r>
        <w:r>
          <w:rPr>
            <w:noProof/>
            <w:webHidden/>
          </w:rPr>
          <w:instrText xml:space="preserve"> PAGEREF _Toc135813479 \h </w:instrText>
        </w:r>
        <w:r>
          <w:rPr>
            <w:noProof/>
            <w:webHidden/>
          </w:rPr>
        </w:r>
        <w:r>
          <w:rPr>
            <w:noProof/>
            <w:webHidden/>
          </w:rPr>
          <w:fldChar w:fldCharType="separate"/>
        </w:r>
        <w:r>
          <w:rPr>
            <w:noProof/>
            <w:webHidden/>
          </w:rPr>
          <w:t>4</w:t>
        </w:r>
        <w:r>
          <w:rPr>
            <w:noProof/>
            <w:webHidden/>
          </w:rPr>
          <w:fldChar w:fldCharType="end"/>
        </w:r>
      </w:hyperlink>
    </w:p>
    <w:p w14:paraId="6B538CFA" w14:textId="77777777" w:rsidR="00132312" w:rsidRDefault="00132312">
      <w:pPr>
        <w:pStyle w:val="TOC1"/>
        <w:tabs>
          <w:tab w:val="left" w:pos="480"/>
          <w:tab w:val="right" w:leader="dot" w:pos="10456"/>
        </w:tabs>
        <w:rPr>
          <w:rFonts w:eastAsiaTheme="minorEastAsia"/>
          <w:b w:val="0"/>
          <w:bCs w:val="0"/>
          <w:noProof/>
          <w:lang w:eastAsia="en-GB"/>
        </w:rPr>
      </w:pPr>
      <w:hyperlink w:anchor="_Toc135813480" w:history="1">
        <w:r w:rsidRPr="002C3DAC">
          <w:rPr>
            <w:rStyle w:val="Hyperlink"/>
            <w:rFonts w:ascii="Tahoma" w:hAnsi="Tahoma" w:cs="Tahoma"/>
            <w:noProof/>
          </w:rPr>
          <w:t>5</w:t>
        </w:r>
        <w:r>
          <w:rPr>
            <w:rFonts w:eastAsiaTheme="minorEastAsia"/>
            <w:b w:val="0"/>
            <w:bCs w:val="0"/>
            <w:noProof/>
            <w:lang w:eastAsia="en-GB"/>
          </w:rPr>
          <w:tab/>
        </w:r>
        <w:r w:rsidRPr="002C3DAC">
          <w:rPr>
            <w:rStyle w:val="Hyperlink"/>
            <w:rFonts w:ascii="Tahoma" w:hAnsi="Tahoma" w:cs="Tahoma"/>
            <w:noProof/>
          </w:rPr>
          <w:t>Data Capture Navigation</w:t>
        </w:r>
        <w:r>
          <w:rPr>
            <w:noProof/>
            <w:webHidden/>
          </w:rPr>
          <w:tab/>
        </w:r>
        <w:r>
          <w:rPr>
            <w:noProof/>
            <w:webHidden/>
          </w:rPr>
          <w:fldChar w:fldCharType="begin"/>
        </w:r>
        <w:r>
          <w:rPr>
            <w:noProof/>
            <w:webHidden/>
          </w:rPr>
          <w:instrText xml:space="preserve"> PAGEREF _Toc135813480 \h </w:instrText>
        </w:r>
        <w:r>
          <w:rPr>
            <w:noProof/>
            <w:webHidden/>
          </w:rPr>
        </w:r>
        <w:r>
          <w:rPr>
            <w:noProof/>
            <w:webHidden/>
          </w:rPr>
          <w:fldChar w:fldCharType="separate"/>
        </w:r>
        <w:r>
          <w:rPr>
            <w:noProof/>
            <w:webHidden/>
          </w:rPr>
          <w:t>7</w:t>
        </w:r>
        <w:r>
          <w:rPr>
            <w:noProof/>
            <w:webHidden/>
          </w:rPr>
          <w:fldChar w:fldCharType="end"/>
        </w:r>
      </w:hyperlink>
    </w:p>
    <w:p w14:paraId="7F543652" w14:textId="77777777" w:rsidR="00132312" w:rsidRDefault="00132312">
      <w:pPr>
        <w:pStyle w:val="TOC1"/>
        <w:tabs>
          <w:tab w:val="left" w:pos="480"/>
          <w:tab w:val="right" w:leader="dot" w:pos="10456"/>
        </w:tabs>
        <w:rPr>
          <w:rFonts w:eastAsiaTheme="minorEastAsia"/>
          <w:b w:val="0"/>
          <w:bCs w:val="0"/>
          <w:noProof/>
          <w:lang w:eastAsia="en-GB"/>
        </w:rPr>
      </w:pPr>
      <w:hyperlink w:anchor="_Toc135813481" w:history="1">
        <w:r w:rsidRPr="002C3DAC">
          <w:rPr>
            <w:rStyle w:val="Hyperlink"/>
            <w:rFonts w:ascii="Tahoma" w:hAnsi="Tahoma" w:cs="Tahoma"/>
            <w:noProof/>
          </w:rPr>
          <w:t>6</w:t>
        </w:r>
        <w:r>
          <w:rPr>
            <w:rFonts w:eastAsiaTheme="minorEastAsia"/>
            <w:b w:val="0"/>
            <w:bCs w:val="0"/>
            <w:noProof/>
            <w:lang w:eastAsia="en-GB"/>
          </w:rPr>
          <w:tab/>
        </w:r>
        <w:r w:rsidRPr="002C3DAC">
          <w:rPr>
            <w:rStyle w:val="Hyperlink"/>
            <w:rFonts w:ascii="Tahoma" w:hAnsi="Tahoma" w:cs="Tahoma"/>
            <w:noProof/>
          </w:rPr>
          <w:t>Product Data Capture</w:t>
        </w:r>
        <w:r>
          <w:rPr>
            <w:noProof/>
            <w:webHidden/>
          </w:rPr>
          <w:tab/>
        </w:r>
        <w:r>
          <w:rPr>
            <w:noProof/>
            <w:webHidden/>
          </w:rPr>
          <w:fldChar w:fldCharType="begin"/>
        </w:r>
        <w:r>
          <w:rPr>
            <w:noProof/>
            <w:webHidden/>
          </w:rPr>
          <w:instrText xml:space="preserve"> PAGEREF _Toc135813481 \h </w:instrText>
        </w:r>
        <w:r>
          <w:rPr>
            <w:noProof/>
            <w:webHidden/>
          </w:rPr>
        </w:r>
        <w:r>
          <w:rPr>
            <w:noProof/>
            <w:webHidden/>
          </w:rPr>
          <w:fldChar w:fldCharType="separate"/>
        </w:r>
        <w:r>
          <w:rPr>
            <w:noProof/>
            <w:webHidden/>
          </w:rPr>
          <w:t>8</w:t>
        </w:r>
        <w:r>
          <w:rPr>
            <w:noProof/>
            <w:webHidden/>
          </w:rPr>
          <w:fldChar w:fldCharType="end"/>
        </w:r>
      </w:hyperlink>
    </w:p>
    <w:p w14:paraId="5CB4F062" w14:textId="77777777" w:rsidR="00132312" w:rsidRDefault="00132312">
      <w:pPr>
        <w:pStyle w:val="TOC2"/>
        <w:tabs>
          <w:tab w:val="left" w:pos="960"/>
          <w:tab w:val="right" w:leader="dot" w:pos="10456"/>
        </w:tabs>
        <w:rPr>
          <w:rFonts w:eastAsiaTheme="minorEastAsia"/>
          <w:noProof/>
          <w:lang w:eastAsia="en-GB"/>
        </w:rPr>
      </w:pPr>
      <w:hyperlink w:anchor="_Toc135813482" w:history="1">
        <w:r w:rsidRPr="002C3DAC">
          <w:rPr>
            <w:rStyle w:val="Hyperlink"/>
            <w:rFonts w:ascii="Tahoma" w:hAnsi="Tahoma" w:cs="Tahoma"/>
            <w:noProof/>
          </w:rPr>
          <w:t>6.1</w:t>
        </w:r>
        <w:r>
          <w:rPr>
            <w:rFonts w:eastAsiaTheme="minorEastAsia"/>
            <w:noProof/>
            <w:lang w:eastAsia="en-GB"/>
          </w:rPr>
          <w:tab/>
        </w:r>
        <w:r w:rsidRPr="002C3DAC">
          <w:rPr>
            <w:rStyle w:val="Hyperlink"/>
            <w:rFonts w:ascii="Tahoma" w:hAnsi="Tahoma" w:cs="Tahoma"/>
            <w:noProof/>
          </w:rPr>
          <w:t>TRADESMAN LIABILITY</w:t>
        </w:r>
        <w:r>
          <w:rPr>
            <w:noProof/>
            <w:webHidden/>
          </w:rPr>
          <w:tab/>
        </w:r>
        <w:r>
          <w:rPr>
            <w:noProof/>
            <w:webHidden/>
          </w:rPr>
          <w:fldChar w:fldCharType="begin"/>
        </w:r>
        <w:r>
          <w:rPr>
            <w:noProof/>
            <w:webHidden/>
          </w:rPr>
          <w:instrText xml:space="preserve"> PAGEREF _Toc135813482 \h </w:instrText>
        </w:r>
        <w:r>
          <w:rPr>
            <w:noProof/>
            <w:webHidden/>
          </w:rPr>
        </w:r>
        <w:r>
          <w:rPr>
            <w:noProof/>
            <w:webHidden/>
          </w:rPr>
          <w:fldChar w:fldCharType="separate"/>
        </w:r>
        <w:r>
          <w:rPr>
            <w:noProof/>
            <w:webHidden/>
          </w:rPr>
          <w:t>8</w:t>
        </w:r>
        <w:r>
          <w:rPr>
            <w:noProof/>
            <w:webHidden/>
          </w:rPr>
          <w:fldChar w:fldCharType="end"/>
        </w:r>
      </w:hyperlink>
    </w:p>
    <w:p w14:paraId="2476BE8A" w14:textId="77777777" w:rsidR="00132312" w:rsidRDefault="00132312">
      <w:pPr>
        <w:pStyle w:val="TOC2"/>
        <w:tabs>
          <w:tab w:val="right" w:leader="dot" w:pos="10456"/>
        </w:tabs>
        <w:rPr>
          <w:rFonts w:eastAsiaTheme="minorEastAsia"/>
          <w:noProof/>
          <w:lang w:eastAsia="en-GB"/>
        </w:rPr>
      </w:pPr>
      <w:hyperlink w:anchor="_Toc135813483" w:history="1">
        <w:r w:rsidRPr="002C3DAC">
          <w:rPr>
            <w:rStyle w:val="Hyperlink"/>
            <w:rFonts w:ascii="Tahoma" w:hAnsi="Tahoma" w:cs="Tahoma"/>
            <w:noProof/>
          </w:rPr>
          <w:t>8.1.1 Trade Details</w:t>
        </w:r>
        <w:r>
          <w:rPr>
            <w:noProof/>
            <w:webHidden/>
          </w:rPr>
          <w:tab/>
        </w:r>
        <w:r>
          <w:rPr>
            <w:noProof/>
            <w:webHidden/>
          </w:rPr>
          <w:fldChar w:fldCharType="begin"/>
        </w:r>
        <w:r>
          <w:rPr>
            <w:noProof/>
            <w:webHidden/>
          </w:rPr>
          <w:instrText xml:space="preserve"> PAGEREF _Toc135813483 \h </w:instrText>
        </w:r>
        <w:r>
          <w:rPr>
            <w:noProof/>
            <w:webHidden/>
          </w:rPr>
        </w:r>
        <w:r>
          <w:rPr>
            <w:noProof/>
            <w:webHidden/>
          </w:rPr>
          <w:fldChar w:fldCharType="separate"/>
        </w:r>
        <w:r>
          <w:rPr>
            <w:noProof/>
            <w:webHidden/>
          </w:rPr>
          <w:t>8</w:t>
        </w:r>
        <w:r>
          <w:rPr>
            <w:noProof/>
            <w:webHidden/>
          </w:rPr>
          <w:fldChar w:fldCharType="end"/>
        </w:r>
      </w:hyperlink>
    </w:p>
    <w:p w14:paraId="7A786CED" w14:textId="77777777" w:rsidR="00132312" w:rsidRDefault="00132312">
      <w:pPr>
        <w:pStyle w:val="TOC3"/>
        <w:tabs>
          <w:tab w:val="right" w:leader="dot" w:pos="10456"/>
        </w:tabs>
        <w:rPr>
          <w:rFonts w:eastAsiaTheme="minorEastAsia"/>
          <w:i w:val="0"/>
          <w:iCs w:val="0"/>
          <w:smallCaps w:val="0"/>
          <w:noProof/>
          <w:lang w:eastAsia="en-GB"/>
        </w:rPr>
      </w:pPr>
      <w:hyperlink w:anchor="_Toc135813484" w:history="1">
        <w:r w:rsidRPr="002C3DAC">
          <w:rPr>
            <w:rStyle w:val="Hyperlink"/>
            <w:bCs/>
            <w:noProof/>
          </w:rPr>
          <w:t xml:space="preserve">8.1.4 </w:t>
        </w:r>
        <w:r w:rsidRPr="002C3DAC">
          <w:rPr>
            <w:rStyle w:val="Hyperlink"/>
            <w:noProof/>
          </w:rPr>
          <w:t>Partners and Principals</w:t>
        </w:r>
        <w:r>
          <w:rPr>
            <w:noProof/>
            <w:webHidden/>
          </w:rPr>
          <w:tab/>
        </w:r>
        <w:r>
          <w:rPr>
            <w:noProof/>
            <w:webHidden/>
          </w:rPr>
          <w:fldChar w:fldCharType="begin"/>
        </w:r>
        <w:r>
          <w:rPr>
            <w:noProof/>
            <w:webHidden/>
          </w:rPr>
          <w:instrText xml:space="preserve"> PAGEREF _Toc135813484 \h </w:instrText>
        </w:r>
        <w:r>
          <w:rPr>
            <w:noProof/>
            <w:webHidden/>
          </w:rPr>
        </w:r>
        <w:r>
          <w:rPr>
            <w:noProof/>
            <w:webHidden/>
          </w:rPr>
          <w:fldChar w:fldCharType="separate"/>
        </w:r>
        <w:r>
          <w:rPr>
            <w:noProof/>
            <w:webHidden/>
          </w:rPr>
          <w:t>17</w:t>
        </w:r>
        <w:r>
          <w:rPr>
            <w:noProof/>
            <w:webHidden/>
          </w:rPr>
          <w:fldChar w:fldCharType="end"/>
        </w:r>
      </w:hyperlink>
    </w:p>
    <w:p w14:paraId="78F7B429" w14:textId="77777777" w:rsidR="00132312" w:rsidRDefault="00132312">
      <w:pPr>
        <w:pStyle w:val="TOC3"/>
        <w:tabs>
          <w:tab w:val="right" w:leader="dot" w:pos="10456"/>
        </w:tabs>
        <w:rPr>
          <w:rFonts w:eastAsiaTheme="minorEastAsia"/>
          <w:i w:val="0"/>
          <w:iCs w:val="0"/>
          <w:smallCaps w:val="0"/>
          <w:noProof/>
          <w:lang w:eastAsia="en-GB"/>
        </w:rPr>
      </w:pPr>
      <w:hyperlink w:anchor="_Toc135813485" w:history="1">
        <w:r w:rsidRPr="002C3DAC">
          <w:rPr>
            <w:rStyle w:val="Hyperlink"/>
            <w:noProof/>
          </w:rPr>
          <w:t>Claim Detail</w:t>
        </w:r>
        <w:r>
          <w:rPr>
            <w:noProof/>
            <w:webHidden/>
          </w:rPr>
          <w:tab/>
        </w:r>
        <w:r>
          <w:rPr>
            <w:noProof/>
            <w:webHidden/>
          </w:rPr>
          <w:fldChar w:fldCharType="begin"/>
        </w:r>
        <w:r>
          <w:rPr>
            <w:noProof/>
            <w:webHidden/>
          </w:rPr>
          <w:instrText xml:space="preserve"> PAGEREF _Toc135813485 \h </w:instrText>
        </w:r>
        <w:r>
          <w:rPr>
            <w:noProof/>
            <w:webHidden/>
          </w:rPr>
        </w:r>
        <w:r>
          <w:rPr>
            <w:noProof/>
            <w:webHidden/>
          </w:rPr>
          <w:fldChar w:fldCharType="separate"/>
        </w:r>
        <w:r>
          <w:rPr>
            <w:noProof/>
            <w:webHidden/>
          </w:rPr>
          <w:t>21</w:t>
        </w:r>
        <w:r>
          <w:rPr>
            <w:noProof/>
            <w:webHidden/>
          </w:rPr>
          <w:fldChar w:fldCharType="end"/>
        </w:r>
      </w:hyperlink>
    </w:p>
    <w:p w14:paraId="51C770AB" w14:textId="77777777" w:rsidR="00132312" w:rsidRDefault="00132312">
      <w:pPr>
        <w:pStyle w:val="TOC3"/>
        <w:tabs>
          <w:tab w:val="right" w:leader="dot" w:pos="10456"/>
        </w:tabs>
        <w:rPr>
          <w:rFonts w:eastAsiaTheme="minorEastAsia"/>
          <w:i w:val="0"/>
          <w:iCs w:val="0"/>
          <w:smallCaps w:val="0"/>
          <w:noProof/>
          <w:lang w:eastAsia="en-GB"/>
        </w:rPr>
      </w:pPr>
      <w:hyperlink w:anchor="_Toc135813486" w:history="1">
        <w:r w:rsidRPr="002C3DAC">
          <w:rPr>
            <w:rStyle w:val="Hyperlink"/>
            <w:noProof/>
          </w:rPr>
          <w:t>Assumptions</w:t>
        </w:r>
        <w:r>
          <w:rPr>
            <w:noProof/>
            <w:webHidden/>
          </w:rPr>
          <w:tab/>
        </w:r>
        <w:r>
          <w:rPr>
            <w:noProof/>
            <w:webHidden/>
          </w:rPr>
          <w:fldChar w:fldCharType="begin"/>
        </w:r>
        <w:r>
          <w:rPr>
            <w:noProof/>
            <w:webHidden/>
          </w:rPr>
          <w:instrText xml:space="preserve"> PAGEREF _Toc135813486 \h </w:instrText>
        </w:r>
        <w:r>
          <w:rPr>
            <w:noProof/>
            <w:webHidden/>
          </w:rPr>
        </w:r>
        <w:r>
          <w:rPr>
            <w:noProof/>
            <w:webHidden/>
          </w:rPr>
          <w:fldChar w:fldCharType="separate"/>
        </w:r>
        <w:r>
          <w:rPr>
            <w:noProof/>
            <w:webHidden/>
          </w:rPr>
          <w:t>23</w:t>
        </w:r>
        <w:r>
          <w:rPr>
            <w:noProof/>
            <w:webHidden/>
          </w:rPr>
          <w:fldChar w:fldCharType="end"/>
        </w:r>
      </w:hyperlink>
    </w:p>
    <w:p w14:paraId="6B3A3FFD" w14:textId="77777777" w:rsidR="00DA4F9F" w:rsidRPr="00FD2DD9" w:rsidRDefault="009310B4">
      <w:pPr>
        <w:rPr>
          <w:rFonts w:ascii="Tahoma" w:hAnsi="Tahoma" w:cs="Tahoma"/>
        </w:rPr>
      </w:pPr>
      <w:r w:rsidRPr="009D3E05">
        <w:rPr>
          <w:rFonts w:ascii="Tahoma" w:hAnsi="Tahoma" w:cs="Tahoma"/>
        </w:rPr>
        <w:fldChar w:fldCharType="end"/>
      </w:r>
    </w:p>
    <w:p w14:paraId="34B5AE05" w14:textId="77777777" w:rsidR="00B42E6E" w:rsidRPr="00FD2DD9" w:rsidRDefault="00826FB0">
      <w:pPr>
        <w:rPr>
          <w:rFonts w:ascii="Tahoma" w:hAnsi="Tahoma" w:cs="Tahoma"/>
        </w:rPr>
      </w:pPr>
      <w:r w:rsidRPr="00FD2DD9">
        <w:rPr>
          <w:rFonts w:ascii="Tahoma" w:hAnsi="Tahoma" w:cs="Tahoma"/>
        </w:rPr>
        <w:br w:type="page"/>
      </w:r>
    </w:p>
    <w:p w14:paraId="38E1B8E1" w14:textId="77777777" w:rsidR="00826FB0" w:rsidRPr="00FD2DD9" w:rsidRDefault="00826FB0" w:rsidP="00491E73">
      <w:pPr>
        <w:pStyle w:val="Heading1"/>
        <w:rPr>
          <w:rFonts w:ascii="Tahoma" w:hAnsi="Tahoma" w:cs="Tahoma"/>
        </w:rPr>
      </w:pPr>
      <w:bookmarkStart w:id="3" w:name="_Toc216762745"/>
      <w:bookmarkStart w:id="4" w:name="_Toc135813476"/>
      <w:bookmarkEnd w:id="2"/>
      <w:r w:rsidRPr="00FD2DD9">
        <w:rPr>
          <w:rFonts w:ascii="Tahoma" w:hAnsi="Tahoma" w:cs="Tahoma"/>
        </w:rPr>
        <w:lastRenderedPageBreak/>
        <w:t>Introduction</w:t>
      </w:r>
      <w:bookmarkEnd w:id="3"/>
      <w:bookmarkEnd w:id="4"/>
    </w:p>
    <w:p w14:paraId="467E5905" w14:textId="77777777" w:rsidR="00D3669C" w:rsidRPr="00FD2DD9" w:rsidRDefault="00D3669C" w:rsidP="00D3669C">
      <w:pPr>
        <w:rPr>
          <w:rFonts w:ascii="Tahoma" w:hAnsi="Tahoma" w:cs="Tahoma"/>
        </w:rPr>
      </w:pPr>
    </w:p>
    <w:p w14:paraId="7829E104" w14:textId="77777777" w:rsidR="00B42E6E" w:rsidRPr="00FD2DD9" w:rsidRDefault="00826FB0" w:rsidP="00B13D7F">
      <w:pPr>
        <w:ind w:left="432"/>
        <w:jc w:val="both"/>
        <w:rPr>
          <w:rFonts w:ascii="Tahoma" w:hAnsi="Tahoma" w:cs="Tahoma"/>
        </w:rPr>
      </w:pPr>
      <w:r w:rsidRPr="00FD2DD9">
        <w:rPr>
          <w:rFonts w:ascii="Tahoma" w:hAnsi="Tahoma" w:cs="Tahoma"/>
        </w:rPr>
        <w:t>This specification has been produced</w:t>
      </w:r>
      <w:r w:rsidR="00B13D7F">
        <w:rPr>
          <w:rFonts w:ascii="Tahoma" w:hAnsi="Tahoma" w:cs="Tahoma"/>
        </w:rPr>
        <w:t xml:space="preserve"> to set out</w:t>
      </w:r>
      <w:r w:rsidR="00B42E6E" w:rsidRPr="00FD2DD9">
        <w:rPr>
          <w:rFonts w:ascii="Tahoma" w:hAnsi="Tahoma" w:cs="Tahoma"/>
        </w:rPr>
        <w:t xml:space="preserve"> the </w:t>
      </w:r>
      <w:r w:rsidR="00493B20" w:rsidRPr="00FD2DD9">
        <w:rPr>
          <w:rFonts w:ascii="Tahoma" w:hAnsi="Tahoma" w:cs="Tahoma"/>
        </w:rPr>
        <w:t>dat</w:t>
      </w:r>
      <w:r w:rsidR="0066027C" w:rsidRPr="00FD2DD9">
        <w:rPr>
          <w:rFonts w:ascii="Tahoma" w:hAnsi="Tahoma" w:cs="Tahoma"/>
        </w:rPr>
        <w:t>a</w:t>
      </w:r>
      <w:r w:rsidR="00493B20" w:rsidRPr="00FD2DD9">
        <w:rPr>
          <w:rFonts w:ascii="Tahoma" w:hAnsi="Tahoma" w:cs="Tahoma"/>
        </w:rPr>
        <w:t xml:space="preserve"> capture screens for</w:t>
      </w:r>
      <w:r w:rsidR="00633AAC" w:rsidRPr="00FD2DD9">
        <w:rPr>
          <w:rFonts w:ascii="Tahoma" w:hAnsi="Tahoma" w:cs="Tahoma"/>
        </w:rPr>
        <w:t xml:space="preserve"> the </w:t>
      </w:r>
      <w:r w:rsidR="00B13D7F">
        <w:rPr>
          <w:rFonts w:ascii="Tahoma" w:hAnsi="Tahoma" w:cs="Tahoma"/>
        </w:rPr>
        <w:t xml:space="preserve">Tradesman </w:t>
      </w:r>
      <w:r w:rsidR="00633AAC" w:rsidRPr="00FD2DD9">
        <w:rPr>
          <w:rFonts w:ascii="Tahoma" w:hAnsi="Tahoma" w:cs="Tahoma"/>
        </w:rPr>
        <w:t>Liability product.</w:t>
      </w:r>
    </w:p>
    <w:p w14:paraId="79AA4C3D" w14:textId="77777777" w:rsidR="00E7399E" w:rsidRPr="00FD2DD9" w:rsidRDefault="00E7399E" w:rsidP="00491E73">
      <w:pPr>
        <w:pStyle w:val="Heading1"/>
        <w:rPr>
          <w:rFonts w:ascii="Tahoma" w:hAnsi="Tahoma" w:cs="Tahoma"/>
        </w:rPr>
      </w:pPr>
      <w:bookmarkStart w:id="5" w:name="_Toc135813477"/>
      <w:r w:rsidRPr="00FD2DD9">
        <w:rPr>
          <w:rFonts w:ascii="Tahoma" w:hAnsi="Tahoma" w:cs="Tahoma"/>
        </w:rPr>
        <w:t>C</w:t>
      </w:r>
      <w:r w:rsidR="009B6753" w:rsidRPr="00FD2DD9">
        <w:rPr>
          <w:rFonts w:ascii="Tahoma" w:hAnsi="Tahoma" w:cs="Tahoma"/>
        </w:rPr>
        <w:t>lient Search</w:t>
      </w:r>
      <w:bookmarkEnd w:id="5"/>
    </w:p>
    <w:p w14:paraId="153BAEAF" w14:textId="77777777" w:rsidR="00E7399E" w:rsidRPr="00FD2DD9" w:rsidRDefault="00E7399E" w:rsidP="00E7399E">
      <w:pPr>
        <w:rPr>
          <w:rFonts w:ascii="Tahoma" w:hAnsi="Tahoma" w:cs="Tahoma"/>
        </w:rPr>
      </w:pPr>
    </w:p>
    <w:p w14:paraId="2DA9200E" w14:textId="77777777" w:rsidR="00E7399E" w:rsidRPr="00FD2DD9" w:rsidRDefault="00E7399E" w:rsidP="00E7399E">
      <w:pPr>
        <w:rPr>
          <w:rFonts w:ascii="Tahoma" w:hAnsi="Tahoma" w:cs="Tahoma"/>
        </w:rPr>
      </w:pPr>
      <w:r w:rsidRPr="00FD2DD9">
        <w:rPr>
          <w:rFonts w:ascii="Tahoma" w:hAnsi="Tahoma" w:cs="Tahoma"/>
        </w:rPr>
        <w:t>After logging into Transactor, in order to capture any</w:t>
      </w:r>
      <w:r w:rsidR="00107271" w:rsidRPr="00FD2DD9">
        <w:rPr>
          <w:rFonts w:ascii="Tahoma" w:hAnsi="Tahoma" w:cs="Tahoma"/>
        </w:rPr>
        <w:t xml:space="preserve"> product </w:t>
      </w:r>
      <w:r w:rsidRPr="00FD2DD9">
        <w:rPr>
          <w:rFonts w:ascii="Tahoma" w:hAnsi="Tahoma" w:cs="Tahoma"/>
        </w:rPr>
        <w:t xml:space="preserve">details the </w:t>
      </w:r>
      <w:r w:rsidR="00107271" w:rsidRPr="00FD2DD9">
        <w:rPr>
          <w:rFonts w:ascii="Tahoma" w:hAnsi="Tahoma" w:cs="Tahoma"/>
        </w:rPr>
        <w:t xml:space="preserve">associated </w:t>
      </w:r>
      <w:r w:rsidRPr="00FD2DD9">
        <w:rPr>
          <w:rFonts w:ascii="Tahoma" w:hAnsi="Tahoma" w:cs="Tahoma"/>
        </w:rPr>
        <w:t>client must either already exist or be created.  Transactor will present the Client Search screen (refer to ‘Client Search’ section within the Core Specification).  From which the ‘New Client’ option can be selected.</w:t>
      </w:r>
    </w:p>
    <w:p w14:paraId="4C3F8091" w14:textId="77777777" w:rsidR="00E7399E" w:rsidRPr="00FD2DD9" w:rsidRDefault="00E7399E" w:rsidP="00E7399E">
      <w:pPr>
        <w:rPr>
          <w:rFonts w:ascii="Tahoma" w:hAnsi="Tahoma" w:cs="Tahoma"/>
        </w:rPr>
      </w:pPr>
    </w:p>
    <w:p w14:paraId="3B341F74" w14:textId="77777777" w:rsidR="00BE6EED" w:rsidRPr="00FD2DD9" w:rsidRDefault="00E7399E" w:rsidP="00491E73">
      <w:pPr>
        <w:pStyle w:val="Heading1"/>
        <w:rPr>
          <w:rFonts w:ascii="Tahoma" w:hAnsi="Tahoma" w:cs="Tahoma"/>
        </w:rPr>
      </w:pPr>
      <w:bookmarkStart w:id="6" w:name="_Toc135813478"/>
      <w:r w:rsidRPr="00FD2DD9">
        <w:rPr>
          <w:rFonts w:ascii="Tahoma" w:hAnsi="Tahoma" w:cs="Tahoma"/>
        </w:rPr>
        <w:t>Product Selection</w:t>
      </w:r>
      <w:bookmarkEnd w:id="6"/>
    </w:p>
    <w:p w14:paraId="59A78ABE" w14:textId="77777777" w:rsidR="003A2B69" w:rsidRPr="00FD2DD9" w:rsidRDefault="008C3829" w:rsidP="00A364E4">
      <w:pPr>
        <w:rPr>
          <w:rFonts w:ascii="Tahoma" w:hAnsi="Tahoma" w:cs="Tahoma"/>
        </w:rPr>
      </w:pPr>
      <w:r w:rsidRPr="00FD2DD9">
        <w:rPr>
          <w:rFonts w:ascii="Tahoma" w:hAnsi="Tahoma" w:cs="Tahoma"/>
        </w:rPr>
        <w:t>Upon selection of ‘New Client’, the following Product Selection screen is presented, from here the required Agent, Product Sub Agent are selected.</w:t>
      </w:r>
      <w:r w:rsidR="008D766C" w:rsidRPr="00FD2DD9">
        <w:rPr>
          <w:rFonts w:ascii="Tahoma" w:hAnsi="Tahoma" w:cs="Tahoma"/>
        </w:rPr>
        <w:t xml:space="preserve">  </w:t>
      </w:r>
    </w:p>
    <w:p w14:paraId="0B82808E" w14:textId="77777777" w:rsidR="00A364E4" w:rsidRPr="00F2322B" w:rsidRDefault="008B4E2B" w:rsidP="00A364E4">
      <w:pPr>
        <w:rPr>
          <w:rFonts w:ascii="Tahoma" w:hAnsi="Tahoma" w:cs="Tahoma"/>
        </w:rPr>
      </w:pPr>
      <w:r>
        <w:rPr>
          <w:noProof/>
          <w:lang w:eastAsia="en-GB"/>
        </w:rPr>
        <w:drawing>
          <wp:inline distT="0" distB="0" distL="0" distR="0" wp14:anchorId="1C93C8F0" wp14:editId="6C904DEE">
            <wp:extent cx="45624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628775"/>
                    </a:xfrm>
                    <a:prstGeom prst="rect">
                      <a:avLst/>
                    </a:prstGeom>
                  </pic:spPr>
                </pic:pic>
              </a:graphicData>
            </a:graphic>
          </wp:inline>
        </w:drawing>
      </w:r>
    </w:p>
    <w:p w14:paraId="288A7FC9" w14:textId="77777777" w:rsidR="008C3829" w:rsidRPr="00F2322B" w:rsidRDefault="008C3829" w:rsidP="00227867">
      <w:pPr>
        <w:rPr>
          <w:rFonts w:ascii="Tahoma" w:hAnsi="Tahoma" w:cs="Tahoma"/>
        </w:rPr>
      </w:pPr>
    </w:p>
    <w:p w14:paraId="6454FE56" w14:textId="77777777" w:rsidR="00E7399E" w:rsidRPr="00F2322B" w:rsidRDefault="008C3829" w:rsidP="00E7399E">
      <w:pPr>
        <w:pStyle w:val="Heading1"/>
        <w:rPr>
          <w:rFonts w:ascii="Tahoma" w:hAnsi="Tahoma" w:cs="Tahoma"/>
        </w:rPr>
      </w:pPr>
      <w:bookmarkStart w:id="7" w:name="_Toc135813479"/>
      <w:r w:rsidRPr="00F2322B">
        <w:rPr>
          <w:rFonts w:ascii="Tahoma" w:hAnsi="Tahoma" w:cs="Tahoma"/>
        </w:rPr>
        <w:t>C</w:t>
      </w:r>
      <w:r w:rsidR="009B6753" w:rsidRPr="00F2322B">
        <w:rPr>
          <w:rFonts w:ascii="Tahoma" w:hAnsi="Tahoma" w:cs="Tahoma"/>
        </w:rPr>
        <w:t>lient Details</w:t>
      </w:r>
      <w:bookmarkEnd w:id="7"/>
    </w:p>
    <w:p w14:paraId="2BAE0B8D" w14:textId="77777777" w:rsidR="008C3829" w:rsidRPr="00F2322B" w:rsidRDefault="008C3829" w:rsidP="00A66898">
      <w:pPr>
        <w:rPr>
          <w:rFonts w:ascii="Tahoma" w:hAnsi="Tahoma" w:cs="Tahoma"/>
        </w:rPr>
      </w:pPr>
    </w:p>
    <w:p w14:paraId="4EFDDFB0" w14:textId="77777777" w:rsidR="00930013" w:rsidRPr="00F2322B" w:rsidRDefault="007460B9" w:rsidP="00A66898">
      <w:pPr>
        <w:rPr>
          <w:rFonts w:ascii="Tahoma" w:hAnsi="Tahoma" w:cs="Tahoma"/>
        </w:rPr>
      </w:pPr>
      <w:r>
        <w:rPr>
          <w:rFonts w:ascii="Tahoma" w:hAnsi="Tahoma" w:cs="Tahoma"/>
        </w:rPr>
        <w:t>T</w:t>
      </w:r>
      <w:r w:rsidR="002E7AEB" w:rsidRPr="00F2322B">
        <w:rPr>
          <w:rFonts w:ascii="Tahoma" w:hAnsi="Tahoma" w:cs="Tahoma"/>
        </w:rPr>
        <w:t xml:space="preserve">he </w:t>
      </w:r>
      <w:r w:rsidR="00600F39" w:rsidRPr="00F2322B">
        <w:rPr>
          <w:rFonts w:ascii="Tahoma" w:hAnsi="Tahoma" w:cs="Tahoma"/>
        </w:rPr>
        <w:t>Client Details</w:t>
      </w:r>
      <w:r w:rsidR="00AF5842" w:rsidRPr="00F2322B">
        <w:rPr>
          <w:rFonts w:ascii="Tahoma" w:hAnsi="Tahoma" w:cs="Tahoma"/>
        </w:rPr>
        <w:t xml:space="preserve"> </w:t>
      </w:r>
      <w:r w:rsidR="002E7AEB" w:rsidRPr="00F2322B">
        <w:rPr>
          <w:rFonts w:ascii="Tahoma" w:hAnsi="Tahoma" w:cs="Tahoma"/>
        </w:rPr>
        <w:t>screen will be configured to default to ‘Company’</w:t>
      </w:r>
      <w:r w:rsidR="005310D4" w:rsidRPr="00F2322B">
        <w:rPr>
          <w:rFonts w:ascii="Tahoma" w:hAnsi="Tahoma" w:cs="Tahoma"/>
        </w:rPr>
        <w:t xml:space="preserve"> format</w:t>
      </w:r>
      <w:r w:rsidR="002E7AEB" w:rsidRPr="00F2322B">
        <w:rPr>
          <w:rFonts w:ascii="Tahoma" w:hAnsi="Tahoma" w:cs="Tahoma"/>
        </w:rPr>
        <w:t xml:space="preserve">.   </w:t>
      </w:r>
      <w:r w:rsidR="00A538DD" w:rsidRPr="00F2322B">
        <w:rPr>
          <w:rFonts w:ascii="Tahoma" w:hAnsi="Tahoma" w:cs="Tahoma"/>
        </w:rPr>
        <w:t xml:space="preserve">The </w:t>
      </w:r>
      <w:r w:rsidR="00E97420" w:rsidRPr="00F2322B">
        <w:rPr>
          <w:rFonts w:ascii="Tahoma" w:hAnsi="Tahoma" w:cs="Tahoma"/>
        </w:rPr>
        <w:t xml:space="preserve">screen below represents the </w:t>
      </w:r>
      <w:r w:rsidR="00E01955" w:rsidRPr="00F2322B">
        <w:rPr>
          <w:rFonts w:ascii="Tahoma" w:hAnsi="Tahoma" w:cs="Tahoma"/>
        </w:rPr>
        <w:t>standard T</w:t>
      </w:r>
      <w:r w:rsidR="0041436E" w:rsidRPr="00F2322B">
        <w:rPr>
          <w:rFonts w:ascii="Tahoma" w:hAnsi="Tahoma" w:cs="Tahoma"/>
        </w:rPr>
        <w:t>ransactor</w:t>
      </w:r>
      <w:r w:rsidR="00B752C0" w:rsidRPr="00F2322B">
        <w:rPr>
          <w:rFonts w:ascii="Tahoma" w:hAnsi="Tahoma" w:cs="Tahoma"/>
        </w:rPr>
        <w:t xml:space="preserve"> </w:t>
      </w:r>
      <w:r w:rsidR="00826FB0" w:rsidRPr="00F2322B">
        <w:rPr>
          <w:rFonts w:ascii="Tahoma" w:hAnsi="Tahoma" w:cs="Tahoma"/>
        </w:rPr>
        <w:t>&lt;</w:t>
      </w:r>
      <w:r w:rsidR="00826FB0" w:rsidRPr="00F2322B">
        <w:rPr>
          <w:rFonts w:ascii="Tahoma" w:hAnsi="Tahoma" w:cs="Tahoma"/>
          <w:i/>
          <w:iCs/>
        </w:rPr>
        <w:t>Client Details</w:t>
      </w:r>
      <w:r w:rsidR="005310D4" w:rsidRPr="00F2322B">
        <w:rPr>
          <w:rFonts w:ascii="Tahoma" w:hAnsi="Tahoma" w:cs="Tahoma"/>
        </w:rPr>
        <w:t>&gt; screen in ‘Company’</w:t>
      </w:r>
      <w:r w:rsidR="00997F52" w:rsidRPr="00F2322B">
        <w:rPr>
          <w:rFonts w:ascii="Tahoma" w:hAnsi="Tahoma" w:cs="Tahoma"/>
        </w:rPr>
        <w:t xml:space="preserve"> format, the option to toggle to the ‘Private Individual’ format is available.</w:t>
      </w:r>
      <w:r w:rsidR="005310D4" w:rsidRPr="00F2322B">
        <w:rPr>
          <w:rFonts w:ascii="Tahoma" w:hAnsi="Tahoma" w:cs="Tahoma"/>
        </w:rPr>
        <w:t xml:space="preserve">  </w:t>
      </w:r>
    </w:p>
    <w:p w14:paraId="7C7B3701" w14:textId="77777777" w:rsidR="005310D4" w:rsidRPr="00F2322B" w:rsidRDefault="005310D4" w:rsidP="00A66898">
      <w:pPr>
        <w:rPr>
          <w:rFonts w:ascii="Tahoma" w:hAnsi="Tahoma" w:cs="Tahoma"/>
        </w:rPr>
      </w:pPr>
    </w:p>
    <w:p w14:paraId="1DFA19ED" w14:textId="77777777" w:rsidR="00BE6EED" w:rsidRPr="009D3E05" w:rsidRDefault="00FD2DD9" w:rsidP="00A66898">
      <w:pPr>
        <w:pStyle w:val="ListBullet"/>
        <w:numPr>
          <w:ilvl w:val="0"/>
          <w:numId w:val="0"/>
        </w:numPr>
        <w:ind w:left="720" w:hanging="360"/>
        <w:rPr>
          <w:rFonts w:ascii="Tahoma" w:hAnsi="Tahoma" w:cs="Tahoma"/>
        </w:rPr>
      </w:pPr>
      <w:r>
        <w:rPr>
          <w:noProof/>
          <w:lang w:eastAsia="en-GB"/>
        </w:rPr>
        <w:lastRenderedPageBreak/>
        <w:drawing>
          <wp:inline distT="0" distB="0" distL="0" distR="0" wp14:anchorId="770AA19A" wp14:editId="6DE67605">
            <wp:extent cx="5372100" cy="488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4885055"/>
                    </a:xfrm>
                    <a:prstGeom prst="rect">
                      <a:avLst/>
                    </a:prstGeom>
                  </pic:spPr>
                </pic:pic>
              </a:graphicData>
            </a:graphic>
          </wp:inline>
        </w:drawing>
      </w:r>
    </w:p>
    <w:p w14:paraId="1EC1569E" w14:textId="77777777" w:rsidR="00B0713A" w:rsidRPr="009D3E05" w:rsidRDefault="00B0713A" w:rsidP="00930013">
      <w:pPr>
        <w:rPr>
          <w:rFonts w:ascii="Tahoma" w:hAnsi="Tahoma" w:cs="Tahoma"/>
        </w:rPr>
      </w:pPr>
    </w:p>
    <w:p w14:paraId="7A24A3BE" w14:textId="77777777" w:rsidR="00F463D8" w:rsidRPr="009D3E05" w:rsidRDefault="00F463D8" w:rsidP="004F03F2">
      <w:pPr>
        <w:rPr>
          <w:rFonts w:ascii="Tahoma" w:hAnsi="Tahoma" w:cs="Tahoma"/>
        </w:rPr>
      </w:pPr>
      <w:r w:rsidRPr="009D3E05">
        <w:rPr>
          <w:rFonts w:ascii="Tahoma" w:hAnsi="Tahoma" w:cs="Tahoma"/>
        </w:rPr>
        <w:t>Disabled fields will appear greyed out.</w:t>
      </w:r>
    </w:p>
    <w:p w14:paraId="6AAAA0A3" w14:textId="77777777" w:rsidR="00F463D8" w:rsidRPr="009D3E05" w:rsidRDefault="00F463D8" w:rsidP="004F03F2">
      <w:pPr>
        <w:rPr>
          <w:rFonts w:ascii="Tahoma" w:hAnsi="Tahoma" w:cs="Tahoma"/>
        </w:rPr>
      </w:pPr>
      <w:r w:rsidRPr="009D3E05">
        <w:rPr>
          <w:rFonts w:ascii="Tahoma" w:hAnsi="Tahoma" w:cs="Tahoma"/>
        </w:rPr>
        <w:t xml:space="preserve"> </w:t>
      </w:r>
    </w:p>
    <w:p w14:paraId="2EE18DB8" w14:textId="77777777" w:rsidR="004F03F2" w:rsidRPr="009D3E05" w:rsidRDefault="004F03F2" w:rsidP="004F03F2">
      <w:pPr>
        <w:rPr>
          <w:rFonts w:ascii="Tahoma" w:hAnsi="Tahoma" w:cs="Tahoma"/>
        </w:rPr>
      </w:pPr>
      <w:r w:rsidRPr="009D3E05">
        <w:rPr>
          <w:rFonts w:ascii="Tahoma" w:hAnsi="Tahoma" w:cs="Tahoma"/>
        </w:rPr>
        <w:t>The following buttons will be available:</w:t>
      </w:r>
    </w:p>
    <w:p w14:paraId="1E069307" w14:textId="77777777" w:rsidR="004F03F2" w:rsidRPr="009D3E05" w:rsidRDefault="004F03F2" w:rsidP="004F03F2">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529"/>
      </w:tblGrid>
      <w:tr w:rsidR="004F03F2" w:rsidRPr="009F1954" w14:paraId="2BC22D88" w14:textId="77777777" w:rsidTr="009B6753">
        <w:tc>
          <w:tcPr>
            <w:tcW w:w="2268" w:type="dxa"/>
            <w:shd w:val="clear" w:color="auto" w:fill="C0C0C0"/>
          </w:tcPr>
          <w:p w14:paraId="7D433C72" w14:textId="77777777" w:rsidR="004F03F2" w:rsidRPr="009D3E05" w:rsidRDefault="004F03F2" w:rsidP="009B6753">
            <w:pPr>
              <w:rPr>
                <w:rFonts w:ascii="Tahoma" w:hAnsi="Tahoma" w:cs="Tahoma"/>
                <w:b/>
                <w:sz w:val="20"/>
                <w:szCs w:val="20"/>
              </w:rPr>
            </w:pPr>
            <w:r w:rsidRPr="009D3E05">
              <w:rPr>
                <w:rFonts w:ascii="Tahoma" w:hAnsi="Tahoma" w:cs="Tahoma"/>
                <w:b/>
                <w:sz w:val="20"/>
                <w:szCs w:val="20"/>
              </w:rPr>
              <w:t>Button</w:t>
            </w:r>
          </w:p>
        </w:tc>
        <w:tc>
          <w:tcPr>
            <w:tcW w:w="5529" w:type="dxa"/>
            <w:shd w:val="clear" w:color="auto" w:fill="C0C0C0"/>
          </w:tcPr>
          <w:p w14:paraId="1772D781" w14:textId="77777777" w:rsidR="004F03F2" w:rsidRPr="009D3E05" w:rsidRDefault="004F03F2" w:rsidP="009B6753">
            <w:pPr>
              <w:rPr>
                <w:rFonts w:ascii="Tahoma" w:hAnsi="Tahoma" w:cs="Tahoma"/>
                <w:b/>
                <w:sz w:val="20"/>
                <w:szCs w:val="20"/>
              </w:rPr>
            </w:pPr>
            <w:r w:rsidRPr="009D3E05">
              <w:rPr>
                <w:rFonts w:ascii="Tahoma" w:hAnsi="Tahoma" w:cs="Tahoma"/>
                <w:b/>
                <w:sz w:val="20"/>
                <w:szCs w:val="20"/>
              </w:rPr>
              <w:t>Comments</w:t>
            </w:r>
          </w:p>
        </w:tc>
      </w:tr>
    </w:tbl>
    <w:p w14:paraId="535980B0" w14:textId="77777777" w:rsidR="004F03F2" w:rsidRPr="009D3E05" w:rsidRDefault="004F03F2" w:rsidP="004F03F2">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529"/>
      </w:tblGrid>
      <w:tr w:rsidR="004F03F2" w:rsidRPr="009F1954" w14:paraId="04801BD4" w14:textId="77777777" w:rsidTr="009B6753">
        <w:tc>
          <w:tcPr>
            <w:tcW w:w="2268" w:type="dxa"/>
          </w:tcPr>
          <w:p w14:paraId="2BAAC850" w14:textId="77777777" w:rsidR="004F03F2" w:rsidRPr="009D3E05" w:rsidRDefault="004F03F2" w:rsidP="006730A0">
            <w:pPr>
              <w:pStyle w:val="NoSpacing"/>
              <w:rPr>
                <w:rFonts w:ascii="Tahoma" w:hAnsi="Tahoma" w:cs="Tahoma"/>
                <w:sz w:val="20"/>
              </w:rPr>
            </w:pPr>
            <w:r w:rsidRPr="009D3E05">
              <w:rPr>
                <w:rFonts w:ascii="Tahoma" w:hAnsi="Tahoma" w:cs="Tahoma"/>
                <w:sz w:val="20"/>
              </w:rPr>
              <w:t>Cancel</w:t>
            </w:r>
          </w:p>
        </w:tc>
        <w:tc>
          <w:tcPr>
            <w:tcW w:w="5529" w:type="dxa"/>
          </w:tcPr>
          <w:p w14:paraId="51D37FE0" w14:textId="77777777" w:rsidR="004F03F2" w:rsidRPr="009D3E05" w:rsidRDefault="004F03F2" w:rsidP="006730A0">
            <w:pPr>
              <w:pStyle w:val="NoSpacing"/>
              <w:rPr>
                <w:rFonts w:ascii="Tahoma" w:hAnsi="Tahoma" w:cs="Tahoma"/>
                <w:sz w:val="20"/>
              </w:rPr>
            </w:pPr>
            <w:r w:rsidRPr="009D3E05">
              <w:rPr>
                <w:rFonts w:ascii="Tahoma" w:hAnsi="Tahoma" w:cs="Tahoma"/>
                <w:sz w:val="20"/>
              </w:rPr>
              <w:t>Returns to the &lt;Client Search&gt; screen.</w:t>
            </w:r>
          </w:p>
          <w:p w14:paraId="39DD93E9" w14:textId="77777777" w:rsidR="001306B6" w:rsidRPr="009D3E05" w:rsidRDefault="001306B6" w:rsidP="006730A0">
            <w:pPr>
              <w:pStyle w:val="NoSpacing"/>
              <w:rPr>
                <w:rFonts w:ascii="Tahoma" w:hAnsi="Tahoma" w:cs="Tahoma"/>
                <w:sz w:val="20"/>
              </w:rPr>
            </w:pPr>
          </w:p>
        </w:tc>
      </w:tr>
      <w:tr w:rsidR="004F03F2" w:rsidRPr="009F1954" w14:paraId="1812D5A7" w14:textId="77777777" w:rsidTr="009B6753">
        <w:tc>
          <w:tcPr>
            <w:tcW w:w="2268" w:type="dxa"/>
          </w:tcPr>
          <w:p w14:paraId="41B840BF" w14:textId="77777777" w:rsidR="004F03F2" w:rsidRPr="009D3E05" w:rsidRDefault="004F03F2" w:rsidP="006730A0">
            <w:pPr>
              <w:pStyle w:val="NoSpacing"/>
              <w:rPr>
                <w:rFonts w:ascii="Tahoma" w:hAnsi="Tahoma" w:cs="Tahoma"/>
                <w:sz w:val="20"/>
              </w:rPr>
            </w:pPr>
            <w:r w:rsidRPr="009D3E05">
              <w:rPr>
                <w:rFonts w:ascii="Tahoma" w:hAnsi="Tahoma" w:cs="Tahoma"/>
                <w:sz w:val="20"/>
              </w:rPr>
              <w:t>Next</w:t>
            </w:r>
          </w:p>
        </w:tc>
        <w:tc>
          <w:tcPr>
            <w:tcW w:w="5529" w:type="dxa"/>
          </w:tcPr>
          <w:p w14:paraId="5498CA15" w14:textId="77777777" w:rsidR="004F03F2" w:rsidRPr="009D3E05" w:rsidRDefault="004F03F2" w:rsidP="006730A0">
            <w:pPr>
              <w:pStyle w:val="NoSpacing"/>
              <w:rPr>
                <w:rFonts w:ascii="Tahoma" w:hAnsi="Tahoma" w:cs="Tahoma"/>
                <w:sz w:val="20"/>
              </w:rPr>
            </w:pPr>
            <w:r w:rsidRPr="009D3E05">
              <w:rPr>
                <w:rFonts w:ascii="Tahoma" w:hAnsi="Tahoma" w:cs="Tahoma"/>
                <w:sz w:val="20"/>
              </w:rPr>
              <w:t>Will proc</w:t>
            </w:r>
            <w:r w:rsidR="00997F52" w:rsidRPr="009D3E05">
              <w:rPr>
                <w:rFonts w:ascii="Tahoma" w:hAnsi="Tahoma" w:cs="Tahoma"/>
                <w:sz w:val="20"/>
              </w:rPr>
              <w:t>eed to the first data capture screen for the selected product.</w:t>
            </w:r>
          </w:p>
          <w:p w14:paraId="048D7AA6" w14:textId="77777777" w:rsidR="00E373EE" w:rsidRPr="009D3E05" w:rsidRDefault="00E373EE" w:rsidP="006730A0">
            <w:pPr>
              <w:pStyle w:val="NoSpacing"/>
              <w:rPr>
                <w:rFonts w:ascii="Tahoma" w:hAnsi="Tahoma" w:cs="Tahoma"/>
                <w:sz w:val="20"/>
              </w:rPr>
            </w:pPr>
            <w:r w:rsidRPr="009D3E05">
              <w:rPr>
                <w:rFonts w:ascii="Tahoma" w:hAnsi="Tahoma" w:cs="Tahoma"/>
                <w:sz w:val="20"/>
              </w:rPr>
              <w:t xml:space="preserve">CONFIGURATION </w:t>
            </w:r>
            <w:r w:rsidR="004F03F2" w:rsidRPr="009D3E05">
              <w:rPr>
                <w:rFonts w:ascii="Tahoma" w:hAnsi="Tahoma" w:cs="Tahoma"/>
                <w:sz w:val="20"/>
              </w:rPr>
              <w:t>NOTE</w:t>
            </w:r>
            <w:r w:rsidRPr="009D3E05">
              <w:rPr>
                <w:rFonts w:ascii="Tahoma" w:hAnsi="Tahoma" w:cs="Tahoma"/>
                <w:sz w:val="20"/>
              </w:rPr>
              <w:t>S</w:t>
            </w:r>
            <w:r w:rsidR="004F03F2" w:rsidRPr="009D3E05">
              <w:rPr>
                <w:rFonts w:ascii="Tahoma" w:hAnsi="Tahoma" w:cs="Tahoma"/>
                <w:sz w:val="20"/>
              </w:rPr>
              <w:t xml:space="preserve">: </w:t>
            </w:r>
          </w:p>
          <w:p w14:paraId="42A6DED0" w14:textId="77777777" w:rsidR="004A2DA3" w:rsidRPr="009D3E05" w:rsidRDefault="00E373EE" w:rsidP="006730A0">
            <w:pPr>
              <w:pStyle w:val="NoSpacing"/>
              <w:rPr>
                <w:rFonts w:ascii="Tahoma" w:hAnsi="Tahoma" w:cs="Tahoma"/>
                <w:sz w:val="20"/>
              </w:rPr>
            </w:pPr>
            <w:r w:rsidRPr="009D3E05">
              <w:rPr>
                <w:rFonts w:ascii="Tahoma" w:hAnsi="Tahoma" w:cs="Tahoma"/>
                <w:sz w:val="20"/>
              </w:rPr>
              <w:t xml:space="preserve">The standard </w:t>
            </w:r>
            <w:r w:rsidR="00930974" w:rsidRPr="009D3E05">
              <w:rPr>
                <w:rFonts w:ascii="Tahoma" w:hAnsi="Tahoma" w:cs="Tahoma"/>
                <w:sz w:val="20"/>
              </w:rPr>
              <w:t xml:space="preserve">‘Target Price, </w:t>
            </w:r>
            <w:r w:rsidRPr="009D3E05">
              <w:rPr>
                <w:rFonts w:ascii="Tahoma" w:hAnsi="Tahoma" w:cs="Tahoma"/>
                <w:sz w:val="20"/>
              </w:rPr>
              <w:t>‘Cross Sales Information’ and ‘Contact and Marketing Information’ screens will be configured to appear at the end of Product data capture</w:t>
            </w:r>
          </w:p>
          <w:p w14:paraId="16BEA75C" w14:textId="77777777" w:rsidR="00051376" w:rsidRPr="009D3E05" w:rsidRDefault="00051376" w:rsidP="006730A0">
            <w:pPr>
              <w:pStyle w:val="NoSpacing"/>
              <w:rPr>
                <w:rFonts w:ascii="Tahoma" w:hAnsi="Tahoma" w:cs="Tahoma"/>
                <w:sz w:val="20"/>
              </w:rPr>
            </w:pPr>
            <w:r w:rsidRPr="009D3E05">
              <w:rPr>
                <w:rFonts w:ascii="Tahoma" w:hAnsi="Tahoma" w:cs="Tahoma"/>
                <w:sz w:val="20"/>
              </w:rPr>
              <w:lastRenderedPageBreak/>
              <w:t>Target Price ‘Current Renewal Date’ will be defaulted to system date</w:t>
            </w:r>
          </w:p>
          <w:p w14:paraId="2B272713" w14:textId="77777777" w:rsidR="004F03F2" w:rsidRPr="009D3E05" w:rsidRDefault="004F03F2" w:rsidP="006730A0">
            <w:pPr>
              <w:pStyle w:val="NoSpacing"/>
              <w:rPr>
                <w:rFonts w:ascii="Tahoma" w:hAnsi="Tahoma" w:cs="Tahoma"/>
                <w:sz w:val="20"/>
              </w:rPr>
            </w:pPr>
          </w:p>
        </w:tc>
      </w:tr>
    </w:tbl>
    <w:p w14:paraId="259B21AA" w14:textId="77777777" w:rsidR="004F03F2" w:rsidRPr="009D3E05" w:rsidRDefault="004F03F2" w:rsidP="00930013">
      <w:pPr>
        <w:rPr>
          <w:rFonts w:ascii="Tahoma" w:hAnsi="Tahoma" w:cs="Tahoma"/>
        </w:rPr>
      </w:pPr>
    </w:p>
    <w:p w14:paraId="4B6740DD" w14:textId="77777777" w:rsidR="004F03F2" w:rsidRPr="009D3E05" w:rsidRDefault="004F03F2" w:rsidP="004F03F2">
      <w:pPr>
        <w:rPr>
          <w:rFonts w:ascii="Tahoma" w:hAnsi="Tahoma" w:cs="Tahoma"/>
        </w:rPr>
      </w:pPr>
      <w:r w:rsidRPr="009D3E05">
        <w:rPr>
          <w:rFonts w:ascii="Tahoma" w:hAnsi="Tahoma" w:cs="Tahoma"/>
        </w:rPr>
        <w:t>The following menu items will be available:</w:t>
      </w:r>
    </w:p>
    <w:p w14:paraId="53302A69" w14:textId="77777777" w:rsidR="004F03F2" w:rsidRPr="009D3E05" w:rsidRDefault="004F03F2" w:rsidP="004F03F2">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529"/>
      </w:tblGrid>
      <w:tr w:rsidR="004F03F2" w:rsidRPr="006730A0" w14:paraId="08C9FF46" w14:textId="77777777" w:rsidTr="00E373EE">
        <w:tc>
          <w:tcPr>
            <w:tcW w:w="2268" w:type="dxa"/>
            <w:shd w:val="clear" w:color="auto" w:fill="C0C0C0"/>
          </w:tcPr>
          <w:p w14:paraId="79D7ECF6" w14:textId="77777777" w:rsidR="004F03F2" w:rsidRPr="009D3E05" w:rsidRDefault="004F03F2" w:rsidP="006730A0">
            <w:pPr>
              <w:pStyle w:val="NoSpacing"/>
              <w:rPr>
                <w:rFonts w:ascii="Tahoma" w:hAnsi="Tahoma" w:cs="Tahoma"/>
                <w:sz w:val="20"/>
              </w:rPr>
            </w:pPr>
            <w:r w:rsidRPr="009D3E05">
              <w:rPr>
                <w:rFonts w:ascii="Tahoma" w:hAnsi="Tahoma" w:cs="Tahoma"/>
                <w:sz w:val="20"/>
              </w:rPr>
              <w:t>Menu Item</w:t>
            </w:r>
          </w:p>
        </w:tc>
        <w:tc>
          <w:tcPr>
            <w:tcW w:w="5529" w:type="dxa"/>
            <w:shd w:val="clear" w:color="auto" w:fill="C0C0C0"/>
          </w:tcPr>
          <w:p w14:paraId="6BAA8C01" w14:textId="77777777" w:rsidR="004F03F2" w:rsidRPr="009D3E05" w:rsidRDefault="004F03F2" w:rsidP="006730A0">
            <w:pPr>
              <w:pStyle w:val="NoSpacing"/>
              <w:rPr>
                <w:rFonts w:ascii="Tahoma" w:hAnsi="Tahoma" w:cs="Tahoma"/>
                <w:sz w:val="20"/>
              </w:rPr>
            </w:pPr>
            <w:r w:rsidRPr="009D3E05">
              <w:rPr>
                <w:rFonts w:ascii="Tahoma" w:hAnsi="Tahoma" w:cs="Tahoma"/>
                <w:sz w:val="20"/>
              </w:rPr>
              <w:t>Comments</w:t>
            </w:r>
          </w:p>
        </w:tc>
      </w:tr>
    </w:tbl>
    <w:p w14:paraId="4852CC1D" w14:textId="77777777" w:rsidR="004F03F2" w:rsidRPr="009D3E05" w:rsidRDefault="004F03F2" w:rsidP="006730A0">
      <w:pPr>
        <w:pStyle w:val="NoSpacing"/>
        <w:rPr>
          <w:rFonts w:ascii="Tahoma" w:hAnsi="Tahoma" w:cs="Tahom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529"/>
      </w:tblGrid>
      <w:tr w:rsidR="004F03F2" w:rsidRPr="006730A0" w14:paraId="2BCD5485" w14:textId="77777777" w:rsidTr="00E373EE">
        <w:tc>
          <w:tcPr>
            <w:tcW w:w="2268" w:type="dxa"/>
          </w:tcPr>
          <w:p w14:paraId="2B6D4A68" w14:textId="77777777" w:rsidR="004F03F2" w:rsidRPr="009D3E05" w:rsidRDefault="004F03F2" w:rsidP="006730A0">
            <w:pPr>
              <w:pStyle w:val="NoSpacing"/>
              <w:rPr>
                <w:rFonts w:ascii="Tahoma" w:hAnsi="Tahoma" w:cs="Tahoma"/>
                <w:sz w:val="20"/>
              </w:rPr>
            </w:pPr>
            <w:r w:rsidRPr="009D3E05">
              <w:rPr>
                <w:rFonts w:ascii="Tahoma" w:hAnsi="Tahoma" w:cs="Tahoma"/>
                <w:sz w:val="20"/>
              </w:rPr>
              <w:t>Client</w:t>
            </w:r>
          </w:p>
        </w:tc>
        <w:tc>
          <w:tcPr>
            <w:tcW w:w="5529" w:type="dxa"/>
          </w:tcPr>
          <w:p w14:paraId="1ACC3167" w14:textId="77777777" w:rsidR="004F03F2" w:rsidRPr="009D3E05" w:rsidRDefault="004F03F2" w:rsidP="006730A0">
            <w:pPr>
              <w:pStyle w:val="NoSpacing"/>
              <w:rPr>
                <w:rFonts w:ascii="Tahoma" w:hAnsi="Tahoma" w:cs="Tahoma"/>
                <w:color w:val="000000"/>
                <w:sz w:val="20"/>
                <w:lang w:eastAsia="en-GB"/>
              </w:rPr>
            </w:pPr>
            <w:r w:rsidRPr="009D3E05">
              <w:rPr>
                <w:rFonts w:ascii="Tahoma" w:hAnsi="Tahoma" w:cs="Tahoma"/>
                <w:color w:val="000000"/>
                <w:sz w:val="20"/>
                <w:lang w:eastAsia="en-GB"/>
              </w:rPr>
              <w:t>Presents a dropdown offering the following:</w:t>
            </w:r>
          </w:p>
          <w:p w14:paraId="26900A0C" w14:textId="77777777" w:rsidR="004F03F2" w:rsidRPr="009D3E05" w:rsidRDefault="004F03F2" w:rsidP="006730A0">
            <w:pPr>
              <w:pStyle w:val="NoSpacing"/>
              <w:rPr>
                <w:rFonts w:ascii="Tahoma" w:hAnsi="Tahoma" w:cs="Tahoma"/>
                <w:color w:val="000000"/>
                <w:sz w:val="20"/>
                <w:lang w:eastAsia="en-GB"/>
              </w:rPr>
            </w:pPr>
            <w:r w:rsidRPr="009D3E05">
              <w:rPr>
                <w:rFonts w:ascii="Tahoma" w:hAnsi="Tahoma" w:cs="Tahoma"/>
                <w:color w:val="000000"/>
                <w:sz w:val="20"/>
                <w:lang w:eastAsia="en-GB"/>
              </w:rPr>
              <w:t>Business Details</w:t>
            </w:r>
          </w:p>
          <w:p w14:paraId="7EDE28BA" w14:textId="77777777" w:rsidR="004F03F2" w:rsidRPr="009D3E05" w:rsidRDefault="004F03F2" w:rsidP="006730A0">
            <w:pPr>
              <w:pStyle w:val="NoSpacing"/>
              <w:rPr>
                <w:rFonts w:ascii="Tahoma" w:hAnsi="Tahoma" w:cs="Tahoma"/>
                <w:color w:val="000000"/>
                <w:sz w:val="20"/>
                <w:lang w:eastAsia="en-GB"/>
              </w:rPr>
            </w:pPr>
            <w:r w:rsidRPr="009D3E05">
              <w:rPr>
                <w:rFonts w:ascii="Tahoma" w:hAnsi="Tahoma" w:cs="Tahoma"/>
                <w:color w:val="000000"/>
                <w:sz w:val="20"/>
                <w:lang w:eastAsia="en-GB"/>
              </w:rPr>
              <w:t>Notes</w:t>
            </w:r>
          </w:p>
        </w:tc>
      </w:tr>
    </w:tbl>
    <w:p w14:paraId="7F3029FC" w14:textId="77777777" w:rsidR="00F2322B" w:rsidRDefault="00F2322B" w:rsidP="002F6969">
      <w:pPr>
        <w:rPr>
          <w:rFonts w:ascii="Tahoma" w:hAnsi="Tahoma" w:cs="Tahoma"/>
        </w:rPr>
      </w:pPr>
    </w:p>
    <w:p w14:paraId="75C7A72C" w14:textId="77777777" w:rsidR="00F2322B" w:rsidRDefault="00F2322B">
      <w:pPr>
        <w:spacing w:after="0" w:line="240" w:lineRule="auto"/>
        <w:rPr>
          <w:rFonts w:ascii="Tahoma" w:hAnsi="Tahoma" w:cs="Tahoma"/>
        </w:rPr>
      </w:pPr>
      <w:r>
        <w:rPr>
          <w:rFonts w:ascii="Tahoma" w:hAnsi="Tahoma" w:cs="Tahoma"/>
        </w:rPr>
        <w:br w:type="page"/>
      </w:r>
    </w:p>
    <w:p w14:paraId="0765424B" w14:textId="77777777" w:rsidR="001306B6" w:rsidRPr="00F2322B" w:rsidRDefault="001306B6" w:rsidP="002F6969">
      <w:pPr>
        <w:rPr>
          <w:rFonts w:ascii="Tahoma" w:hAnsi="Tahoma" w:cs="Tahoma"/>
        </w:rPr>
      </w:pPr>
    </w:p>
    <w:p w14:paraId="52ACDBBC" w14:textId="77777777" w:rsidR="006254BC" w:rsidRPr="00F2322B" w:rsidRDefault="00DF321E" w:rsidP="00C63254">
      <w:pPr>
        <w:pStyle w:val="Heading1"/>
        <w:rPr>
          <w:rFonts w:ascii="Tahoma" w:hAnsi="Tahoma" w:cs="Tahoma"/>
        </w:rPr>
      </w:pPr>
      <w:bookmarkStart w:id="8" w:name="_Toc135813480"/>
      <w:r w:rsidRPr="00F2322B">
        <w:rPr>
          <w:rFonts w:ascii="Tahoma" w:hAnsi="Tahoma" w:cs="Tahoma"/>
        </w:rPr>
        <w:t>Data Capture</w:t>
      </w:r>
      <w:r w:rsidR="002B4B51" w:rsidRPr="00F2322B">
        <w:rPr>
          <w:rFonts w:ascii="Tahoma" w:hAnsi="Tahoma" w:cs="Tahoma"/>
        </w:rPr>
        <w:t xml:space="preserve"> N</w:t>
      </w:r>
      <w:r w:rsidR="00A34851" w:rsidRPr="00F2322B">
        <w:rPr>
          <w:rFonts w:ascii="Tahoma" w:hAnsi="Tahoma" w:cs="Tahoma"/>
        </w:rPr>
        <w:t>avigation</w:t>
      </w:r>
      <w:bookmarkEnd w:id="8"/>
    </w:p>
    <w:p w14:paraId="4C76A6BE" w14:textId="77777777" w:rsidR="00477D56" w:rsidRPr="00F2322B" w:rsidRDefault="00477D56" w:rsidP="00477D56">
      <w:pPr>
        <w:rPr>
          <w:rFonts w:ascii="Tahoma" w:hAnsi="Tahoma" w:cs="Tahoma"/>
        </w:rPr>
      </w:pPr>
    </w:p>
    <w:p w14:paraId="7EE7B2FE" w14:textId="77777777" w:rsidR="00211D0E" w:rsidRPr="00F2322B" w:rsidRDefault="002B4B51" w:rsidP="00A66898">
      <w:pPr>
        <w:rPr>
          <w:rFonts w:ascii="Tahoma" w:hAnsi="Tahoma" w:cs="Tahoma"/>
        </w:rPr>
      </w:pPr>
      <w:r w:rsidRPr="00F2322B">
        <w:rPr>
          <w:rFonts w:ascii="Tahoma" w:hAnsi="Tahoma" w:cs="Tahoma"/>
        </w:rPr>
        <w:t xml:space="preserve">The risk data </w:t>
      </w:r>
      <w:r w:rsidR="00211D0E" w:rsidRPr="00F2322B">
        <w:rPr>
          <w:rFonts w:ascii="Tahoma" w:hAnsi="Tahoma" w:cs="Tahoma"/>
        </w:rPr>
        <w:t xml:space="preserve">for </w:t>
      </w:r>
      <w:r w:rsidRPr="00F2322B">
        <w:rPr>
          <w:rFonts w:ascii="Tahoma" w:hAnsi="Tahoma" w:cs="Tahoma"/>
        </w:rPr>
        <w:t xml:space="preserve">each </w:t>
      </w:r>
      <w:r w:rsidR="00107271" w:rsidRPr="00F2322B">
        <w:rPr>
          <w:rFonts w:ascii="Tahoma" w:hAnsi="Tahoma" w:cs="Tahoma"/>
        </w:rPr>
        <w:t>product</w:t>
      </w:r>
      <w:r w:rsidR="00477D56" w:rsidRPr="00F2322B">
        <w:rPr>
          <w:rFonts w:ascii="Tahoma" w:hAnsi="Tahoma" w:cs="Tahoma"/>
        </w:rPr>
        <w:t xml:space="preserve"> is captur</w:t>
      </w:r>
      <w:r w:rsidR="00514BDB" w:rsidRPr="00F2322B">
        <w:rPr>
          <w:rFonts w:ascii="Tahoma" w:hAnsi="Tahoma" w:cs="Tahoma"/>
        </w:rPr>
        <w:t xml:space="preserve">ed over a number of screens. </w:t>
      </w:r>
    </w:p>
    <w:p w14:paraId="19CAB0AA" w14:textId="77777777" w:rsidR="00D219B2" w:rsidRPr="00F2322B" w:rsidRDefault="00107271" w:rsidP="00A66898">
      <w:pPr>
        <w:rPr>
          <w:rFonts w:ascii="Tahoma" w:hAnsi="Tahoma" w:cs="Tahoma"/>
        </w:rPr>
      </w:pPr>
      <w:r w:rsidRPr="00F2322B">
        <w:rPr>
          <w:rFonts w:ascii="Tahoma" w:hAnsi="Tahoma" w:cs="Tahoma"/>
        </w:rPr>
        <w:t>The ‘</w:t>
      </w:r>
      <w:r w:rsidR="00F14800">
        <w:rPr>
          <w:rFonts w:ascii="Tahoma" w:hAnsi="Tahoma" w:cs="Tahoma"/>
        </w:rPr>
        <w:t xml:space="preserve">Tradesman </w:t>
      </w:r>
      <w:r w:rsidRPr="00F2322B">
        <w:rPr>
          <w:rFonts w:ascii="Tahoma" w:hAnsi="Tahoma" w:cs="Tahoma"/>
        </w:rPr>
        <w:t>Liability’ product</w:t>
      </w:r>
      <w:r w:rsidR="002B4B51" w:rsidRPr="00F2322B">
        <w:rPr>
          <w:rFonts w:ascii="Tahoma" w:hAnsi="Tahoma" w:cs="Tahoma"/>
        </w:rPr>
        <w:t xml:space="preserve"> is represented i</w:t>
      </w:r>
      <w:r w:rsidR="00D219B2" w:rsidRPr="00F2322B">
        <w:rPr>
          <w:rFonts w:ascii="Tahoma" w:hAnsi="Tahoma" w:cs="Tahoma"/>
        </w:rPr>
        <w:t>n the diagram below</w:t>
      </w:r>
      <w:r w:rsidR="002B4B51" w:rsidRPr="00F2322B">
        <w:rPr>
          <w:rFonts w:ascii="Tahoma" w:hAnsi="Tahoma" w:cs="Tahoma"/>
        </w:rPr>
        <w:t xml:space="preserve"> where</w:t>
      </w:r>
      <w:r w:rsidR="00D219B2" w:rsidRPr="00F2322B">
        <w:rPr>
          <w:rFonts w:ascii="Tahoma" w:hAnsi="Tahoma" w:cs="Tahoma"/>
        </w:rPr>
        <w:t xml:space="preserve"> each box indicates a screen.  The darker screens</w:t>
      </w:r>
      <w:r w:rsidR="00514BDB" w:rsidRPr="00F2322B">
        <w:rPr>
          <w:rFonts w:ascii="Tahoma" w:hAnsi="Tahoma" w:cs="Tahoma"/>
        </w:rPr>
        <w:t xml:space="preserve"> represent the ‘Parent’ screens;</w:t>
      </w:r>
      <w:r w:rsidR="00D219B2" w:rsidRPr="00F2322B">
        <w:rPr>
          <w:rFonts w:ascii="Tahoma" w:hAnsi="Tahoma" w:cs="Tahoma"/>
        </w:rPr>
        <w:t xml:space="preserve"> each parent may have one or more associated ‘Child’ screens.</w:t>
      </w:r>
    </w:p>
    <w:p w14:paraId="0FE81CF0" w14:textId="77777777" w:rsidR="00D635F3" w:rsidRPr="00F2322B" w:rsidRDefault="00D635F3" w:rsidP="00A66898">
      <w:pPr>
        <w:rPr>
          <w:rFonts w:ascii="Tahoma" w:hAnsi="Tahoma" w:cs="Tahoma"/>
        </w:rPr>
      </w:pPr>
    </w:p>
    <w:p w14:paraId="56AAD8FC" w14:textId="77777777" w:rsidR="00B66A2D" w:rsidRPr="00F2322B" w:rsidRDefault="00D305F9" w:rsidP="00DA4F9F">
      <w:pPr>
        <w:jc w:val="center"/>
        <w:rPr>
          <w:rFonts w:ascii="Tahoma" w:hAnsi="Tahoma" w:cs="Tahoma"/>
        </w:rPr>
      </w:pPr>
      <w:r>
        <w:rPr>
          <w:noProof/>
          <w:lang w:eastAsia="en-GB"/>
        </w:rPr>
        <w:drawing>
          <wp:inline distT="0" distB="0" distL="0" distR="0" wp14:anchorId="3D4A9F5E" wp14:editId="72D0B53C">
            <wp:extent cx="3667125" cy="541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5410200"/>
                    </a:xfrm>
                    <a:prstGeom prst="rect">
                      <a:avLst/>
                    </a:prstGeom>
                  </pic:spPr>
                </pic:pic>
              </a:graphicData>
            </a:graphic>
          </wp:inline>
        </w:drawing>
      </w:r>
    </w:p>
    <w:p w14:paraId="7353256B" w14:textId="77777777" w:rsidR="00FD3CD5" w:rsidRPr="00F2322B" w:rsidRDefault="00FD3CD5" w:rsidP="00A66898">
      <w:pPr>
        <w:rPr>
          <w:rFonts w:ascii="Tahoma" w:hAnsi="Tahoma" w:cs="Tahoma"/>
        </w:rPr>
      </w:pPr>
    </w:p>
    <w:p w14:paraId="57CF6CF6" w14:textId="77777777" w:rsidR="00692323" w:rsidRPr="00F2322B" w:rsidRDefault="00514BDB" w:rsidP="00A66898">
      <w:pPr>
        <w:rPr>
          <w:rFonts w:ascii="Tahoma" w:hAnsi="Tahoma" w:cs="Tahoma"/>
        </w:rPr>
      </w:pPr>
      <w:r w:rsidRPr="00F2322B">
        <w:rPr>
          <w:rFonts w:ascii="Tahoma" w:hAnsi="Tahoma" w:cs="Tahoma"/>
        </w:rPr>
        <w:lastRenderedPageBreak/>
        <w:t>When a user selects NEXT f</w:t>
      </w:r>
      <w:r w:rsidR="00D219B2" w:rsidRPr="00F2322B">
        <w:rPr>
          <w:rFonts w:ascii="Tahoma" w:hAnsi="Tahoma" w:cs="Tahoma"/>
        </w:rPr>
        <w:t>rom a p</w:t>
      </w:r>
      <w:r w:rsidRPr="00F2322B">
        <w:rPr>
          <w:rFonts w:ascii="Tahoma" w:hAnsi="Tahoma" w:cs="Tahoma"/>
        </w:rPr>
        <w:t xml:space="preserve">arent screen, they </w:t>
      </w:r>
      <w:r w:rsidR="00D219B2" w:rsidRPr="00F2322B">
        <w:rPr>
          <w:rFonts w:ascii="Tahoma" w:hAnsi="Tahoma" w:cs="Tahoma"/>
        </w:rPr>
        <w:t>will progress to the next parent screen</w:t>
      </w:r>
      <w:r w:rsidRPr="00F2322B">
        <w:rPr>
          <w:rFonts w:ascii="Tahoma" w:hAnsi="Tahoma" w:cs="Tahoma"/>
        </w:rPr>
        <w:t xml:space="preserve"> (as indicated by the vertical lines).  In the same way, selecting </w:t>
      </w:r>
      <w:r w:rsidR="00D219B2" w:rsidRPr="00F2322B">
        <w:rPr>
          <w:rFonts w:ascii="Tahoma" w:hAnsi="Tahoma" w:cs="Tahoma"/>
        </w:rPr>
        <w:t xml:space="preserve">PREVIOUS will return </w:t>
      </w:r>
      <w:r w:rsidRPr="00F2322B">
        <w:rPr>
          <w:rFonts w:ascii="Tahoma" w:hAnsi="Tahoma" w:cs="Tahoma"/>
        </w:rPr>
        <w:t xml:space="preserve">the user </w:t>
      </w:r>
      <w:r w:rsidR="00D219B2" w:rsidRPr="00F2322B">
        <w:rPr>
          <w:rFonts w:ascii="Tahoma" w:hAnsi="Tahoma" w:cs="Tahoma"/>
        </w:rPr>
        <w:t>to the previous parent screen.</w:t>
      </w:r>
      <w:r w:rsidR="001C6C85" w:rsidRPr="00F2322B">
        <w:rPr>
          <w:rFonts w:ascii="Tahoma" w:hAnsi="Tahoma" w:cs="Tahoma"/>
        </w:rPr>
        <w:t xml:space="preserve">  </w:t>
      </w:r>
    </w:p>
    <w:p w14:paraId="4B93F335" w14:textId="77777777" w:rsidR="009B6753" w:rsidRPr="00F2322B" w:rsidRDefault="009B6753" w:rsidP="00491E73">
      <w:pPr>
        <w:pStyle w:val="Heading1"/>
        <w:rPr>
          <w:rFonts w:ascii="Tahoma" w:hAnsi="Tahoma" w:cs="Tahoma"/>
        </w:rPr>
      </w:pPr>
      <w:bookmarkStart w:id="9" w:name="_Toc135813481"/>
      <w:r w:rsidRPr="00F2322B">
        <w:rPr>
          <w:rFonts w:ascii="Tahoma" w:hAnsi="Tahoma" w:cs="Tahoma"/>
        </w:rPr>
        <w:t>Product Data Capture</w:t>
      </w:r>
      <w:bookmarkEnd w:id="9"/>
    </w:p>
    <w:p w14:paraId="05E609EE" w14:textId="77777777" w:rsidR="004C035D" w:rsidRDefault="000C387A" w:rsidP="004C035D">
      <w:pPr>
        <w:pStyle w:val="Heading2"/>
        <w:rPr>
          <w:rFonts w:ascii="Tahoma" w:hAnsi="Tahoma" w:cs="Tahoma"/>
          <w:u w:val="none"/>
        </w:rPr>
      </w:pPr>
      <w:bookmarkStart w:id="10" w:name="_Toc135813482"/>
      <w:r>
        <w:rPr>
          <w:rFonts w:ascii="Tahoma" w:hAnsi="Tahoma" w:cs="Tahoma"/>
          <w:u w:val="none"/>
        </w:rPr>
        <w:t xml:space="preserve">TRADESMAN </w:t>
      </w:r>
      <w:r w:rsidR="00C63254" w:rsidRPr="00F2322B">
        <w:rPr>
          <w:rFonts w:ascii="Tahoma" w:hAnsi="Tahoma" w:cs="Tahoma"/>
          <w:u w:val="none"/>
        </w:rPr>
        <w:t>LIABILITY</w:t>
      </w:r>
      <w:bookmarkEnd w:id="10"/>
    </w:p>
    <w:p w14:paraId="6517A27C" w14:textId="77777777" w:rsidR="002B4B51" w:rsidRPr="000C387A" w:rsidRDefault="004C035D" w:rsidP="000C387A">
      <w:pPr>
        <w:pStyle w:val="Heading2"/>
        <w:numPr>
          <w:ilvl w:val="0"/>
          <w:numId w:val="0"/>
        </w:numPr>
        <w:rPr>
          <w:rFonts w:ascii="Tahoma" w:hAnsi="Tahoma" w:cs="Tahoma"/>
          <w:sz w:val="26"/>
          <w:szCs w:val="26"/>
          <w:u w:val="none"/>
        </w:rPr>
      </w:pPr>
      <w:bookmarkStart w:id="11" w:name="_Toc135813483"/>
      <w:r>
        <w:rPr>
          <w:rFonts w:ascii="Tahoma" w:hAnsi="Tahoma" w:cs="Tahoma"/>
          <w:sz w:val="26"/>
          <w:szCs w:val="26"/>
          <w:u w:val="none"/>
        </w:rPr>
        <w:t xml:space="preserve">8.1.1 </w:t>
      </w:r>
      <w:r w:rsidR="00F65A46" w:rsidRPr="004C035D">
        <w:rPr>
          <w:rFonts w:ascii="Tahoma" w:hAnsi="Tahoma" w:cs="Tahoma"/>
          <w:sz w:val="26"/>
          <w:szCs w:val="26"/>
          <w:u w:val="none"/>
        </w:rPr>
        <w:t>Trade Details</w:t>
      </w:r>
      <w:bookmarkEnd w:id="11"/>
    </w:p>
    <w:p w14:paraId="56C163A2" w14:textId="77777777" w:rsidR="00227867" w:rsidRPr="00F2322B" w:rsidRDefault="004370C4" w:rsidP="00227867">
      <w:pPr>
        <w:rPr>
          <w:rFonts w:ascii="Tahoma" w:hAnsi="Tahoma" w:cs="Tahoma"/>
        </w:rPr>
      </w:pPr>
      <w:r w:rsidRPr="00F2322B">
        <w:rPr>
          <w:rFonts w:ascii="Tahoma" w:hAnsi="Tahoma" w:cs="Tahoma"/>
        </w:rPr>
        <w:t>This is the first risk data capture screen.</w:t>
      </w:r>
    </w:p>
    <w:p w14:paraId="54182FF7" w14:textId="77777777" w:rsidR="00FE27B8" w:rsidRPr="009D3E05" w:rsidRDefault="006730A0" w:rsidP="00020582">
      <w:pPr>
        <w:rPr>
          <w:rFonts w:ascii="Tahoma" w:hAnsi="Tahoma" w:cs="Tahoma"/>
        </w:rPr>
      </w:pPr>
      <w:r>
        <w:rPr>
          <w:noProof/>
          <w:lang w:eastAsia="en-GB"/>
        </w:rPr>
        <w:lastRenderedPageBreak/>
        <w:drawing>
          <wp:inline distT="0" distB="0" distL="0" distR="0" wp14:anchorId="4BC5A1B4" wp14:editId="77D9473C">
            <wp:extent cx="4437739" cy="6972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712" cy="6984826"/>
                    </a:xfrm>
                    <a:prstGeom prst="rect">
                      <a:avLst/>
                    </a:prstGeom>
                  </pic:spPr>
                </pic:pic>
              </a:graphicData>
            </a:graphic>
          </wp:inline>
        </w:drawing>
      </w:r>
    </w:p>
    <w:p w14:paraId="3EF50912" w14:textId="77777777" w:rsidR="003F09C5" w:rsidRPr="009D3E05" w:rsidRDefault="003F09C5" w:rsidP="00020582">
      <w:pPr>
        <w:rPr>
          <w:rFonts w:ascii="Tahoma" w:hAnsi="Tahoma" w:cs="Tahoma"/>
          <w:highlight w:val="cyan"/>
        </w:rPr>
      </w:pPr>
    </w:p>
    <w:p w14:paraId="5969D86C" w14:textId="77777777" w:rsidR="00020582" w:rsidRPr="009D3E05" w:rsidRDefault="003B72F5" w:rsidP="00020582">
      <w:pPr>
        <w:rPr>
          <w:rFonts w:ascii="Tahoma" w:hAnsi="Tahoma" w:cs="Tahoma"/>
        </w:rPr>
      </w:pPr>
      <w:r w:rsidRPr="009D3E05">
        <w:rPr>
          <w:rFonts w:ascii="Tahoma" w:hAnsi="Tahoma" w:cs="Tahoma"/>
        </w:rPr>
        <w:t>The following fields will be presented:</w:t>
      </w:r>
    </w:p>
    <w:p w14:paraId="4CA07BC1" w14:textId="77777777" w:rsidR="002B468A" w:rsidRPr="009D3E05" w:rsidRDefault="002B468A" w:rsidP="00020582">
      <w:pPr>
        <w:rPr>
          <w:rFonts w:ascii="Tahoma" w:hAnsi="Tahoma" w:cs="Tahoma"/>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402"/>
        <w:gridCol w:w="963"/>
      </w:tblGrid>
      <w:tr w:rsidR="008F667F" w:rsidRPr="009F1954" w14:paraId="60909902" w14:textId="77777777" w:rsidTr="00507355">
        <w:tc>
          <w:tcPr>
            <w:tcW w:w="4140" w:type="dxa"/>
            <w:shd w:val="clear" w:color="auto" w:fill="C0C0C0"/>
          </w:tcPr>
          <w:p w14:paraId="43B870C2" w14:textId="77777777" w:rsidR="008F667F" w:rsidRPr="009D3E05" w:rsidRDefault="008F667F" w:rsidP="00FC203C">
            <w:pPr>
              <w:rPr>
                <w:rFonts w:ascii="Tahoma" w:hAnsi="Tahoma" w:cs="Tahoma"/>
                <w:b/>
                <w:sz w:val="20"/>
                <w:szCs w:val="20"/>
              </w:rPr>
            </w:pPr>
            <w:r w:rsidRPr="009D3E05">
              <w:rPr>
                <w:rFonts w:ascii="Tahoma" w:hAnsi="Tahoma" w:cs="Tahoma"/>
                <w:b/>
                <w:sz w:val="20"/>
                <w:szCs w:val="20"/>
              </w:rPr>
              <w:t>Field Heading</w:t>
            </w:r>
          </w:p>
        </w:tc>
        <w:tc>
          <w:tcPr>
            <w:tcW w:w="3402" w:type="dxa"/>
            <w:shd w:val="clear" w:color="auto" w:fill="C0C0C0"/>
          </w:tcPr>
          <w:p w14:paraId="15CA8D8F" w14:textId="77777777" w:rsidR="008F667F" w:rsidRPr="009D3E05" w:rsidRDefault="008F667F" w:rsidP="00FC203C">
            <w:pPr>
              <w:rPr>
                <w:rFonts w:ascii="Tahoma" w:hAnsi="Tahoma" w:cs="Tahoma"/>
                <w:b/>
                <w:sz w:val="20"/>
                <w:szCs w:val="20"/>
              </w:rPr>
            </w:pPr>
            <w:r w:rsidRPr="009D3E05">
              <w:rPr>
                <w:rFonts w:ascii="Tahoma" w:hAnsi="Tahoma" w:cs="Tahoma"/>
                <w:b/>
                <w:sz w:val="20"/>
                <w:szCs w:val="20"/>
              </w:rPr>
              <w:t>Comments</w:t>
            </w:r>
          </w:p>
        </w:tc>
        <w:tc>
          <w:tcPr>
            <w:tcW w:w="963" w:type="dxa"/>
            <w:shd w:val="clear" w:color="auto" w:fill="C0C0C0"/>
          </w:tcPr>
          <w:p w14:paraId="16A55A94" w14:textId="77777777" w:rsidR="008F667F" w:rsidRPr="009D3E05" w:rsidRDefault="008F667F" w:rsidP="00FC203C">
            <w:pPr>
              <w:rPr>
                <w:rFonts w:ascii="Tahoma" w:hAnsi="Tahoma" w:cs="Tahoma"/>
                <w:b/>
                <w:sz w:val="20"/>
                <w:szCs w:val="20"/>
              </w:rPr>
            </w:pPr>
            <w:r w:rsidRPr="009D3E05">
              <w:rPr>
                <w:rFonts w:ascii="Tahoma" w:hAnsi="Tahoma" w:cs="Tahoma"/>
                <w:b/>
                <w:sz w:val="20"/>
                <w:szCs w:val="20"/>
              </w:rPr>
              <w:t>Ref</w:t>
            </w:r>
          </w:p>
        </w:tc>
      </w:tr>
    </w:tbl>
    <w:p w14:paraId="264AD93D" w14:textId="77777777" w:rsidR="00D22CF3" w:rsidRPr="009D3E05" w:rsidRDefault="00D22CF3" w:rsidP="00D22CF3">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D22CF3" w:rsidRPr="009F1954" w14:paraId="7E079544" w14:textId="77777777" w:rsidTr="00C16838">
        <w:tc>
          <w:tcPr>
            <w:tcW w:w="4253" w:type="dxa"/>
          </w:tcPr>
          <w:p w14:paraId="207CC823" w14:textId="77777777" w:rsidR="00D22CF3" w:rsidRPr="009D3E05" w:rsidRDefault="00D22CF3" w:rsidP="00C16838">
            <w:pPr>
              <w:rPr>
                <w:rFonts w:ascii="Tahoma" w:hAnsi="Tahoma" w:cs="Tahoma"/>
                <w:sz w:val="20"/>
                <w:szCs w:val="20"/>
              </w:rPr>
            </w:pPr>
            <w:r w:rsidRPr="009D3E05">
              <w:rPr>
                <w:rFonts w:ascii="Tahoma" w:hAnsi="Tahoma" w:cs="Tahoma"/>
                <w:sz w:val="20"/>
                <w:szCs w:val="20"/>
              </w:rPr>
              <w:t>Present Insurer</w:t>
            </w:r>
          </w:p>
        </w:tc>
        <w:tc>
          <w:tcPr>
            <w:tcW w:w="3544" w:type="dxa"/>
          </w:tcPr>
          <w:p w14:paraId="6E16AB6C" w14:textId="77777777" w:rsidR="00D22CF3" w:rsidRPr="009D3E05" w:rsidRDefault="00D22CF3" w:rsidP="006730A0">
            <w:pPr>
              <w:pStyle w:val="NoSpacing"/>
              <w:rPr>
                <w:rFonts w:ascii="Tahoma" w:hAnsi="Tahoma" w:cs="Tahoma"/>
                <w:sz w:val="20"/>
              </w:rPr>
            </w:pPr>
            <w:r w:rsidRPr="009D3E05">
              <w:rPr>
                <w:rFonts w:ascii="Tahoma" w:hAnsi="Tahoma" w:cs="Tahoma"/>
                <w:sz w:val="20"/>
              </w:rPr>
              <w:t>LIST_INSURER (ABI LIST 81)</w:t>
            </w:r>
          </w:p>
          <w:p w14:paraId="76BB3DBA" w14:textId="77777777" w:rsidR="006730A0" w:rsidRPr="009D3E05" w:rsidRDefault="00D22CF3" w:rsidP="006730A0">
            <w:pPr>
              <w:pStyle w:val="NoSpacing"/>
              <w:rPr>
                <w:rFonts w:ascii="Tahoma" w:hAnsi="Tahoma" w:cs="Tahoma"/>
                <w:sz w:val="20"/>
              </w:rPr>
            </w:pPr>
            <w:r w:rsidRPr="009D3E05">
              <w:rPr>
                <w:rFonts w:ascii="Tahoma" w:hAnsi="Tahoma" w:cs="Tahoma"/>
                <w:b/>
                <w:sz w:val="20"/>
              </w:rPr>
              <w:t>Values:</w:t>
            </w:r>
            <w:r w:rsidRPr="009D3E05">
              <w:rPr>
                <w:rFonts w:ascii="Tahoma" w:hAnsi="Tahoma" w:cs="Tahoma"/>
                <w:sz w:val="20"/>
              </w:rPr>
              <w:t xml:space="preserve"> Standard ABI list</w:t>
            </w:r>
          </w:p>
        </w:tc>
        <w:tc>
          <w:tcPr>
            <w:tcW w:w="771" w:type="dxa"/>
          </w:tcPr>
          <w:p w14:paraId="083BED34" w14:textId="77777777" w:rsidR="00D22CF3" w:rsidRPr="009D3E05" w:rsidRDefault="00D22CF3" w:rsidP="00C16838">
            <w:pPr>
              <w:rPr>
                <w:rFonts w:ascii="Tahoma" w:hAnsi="Tahoma" w:cs="Tahoma"/>
                <w:sz w:val="20"/>
                <w:szCs w:val="20"/>
              </w:rPr>
            </w:pPr>
          </w:p>
        </w:tc>
      </w:tr>
    </w:tbl>
    <w:p w14:paraId="03F64672" w14:textId="77777777" w:rsidR="00D22CF3" w:rsidRPr="00F96BC7" w:rsidRDefault="00D22CF3" w:rsidP="00D22CF3">
      <w:pPr>
        <w:rPr>
          <w:rFonts w:ascii="Tahoma" w:hAnsi="Tahoma" w:cs="Tahoma"/>
          <w:b/>
          <w:sz w:val="20"/>
          <w:szCs w:val="20"/>
        </w:rPr>
      </w:pPr>
      <w:r w:rsidRPr="009D3E05">
        <w:rPr>
          <w:rFonts w:ascii="Tahoma" w:hAnsi="Tahoma" w:cs="Tahoma"/>
          <w:b/>
          <w:sz w:val="20"/>
          <w:szCs w:val="20"/>
        </w:rPr>
        <w:t>Trade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8F667F" w:rsidRPr="009F1954" w14:paraId="205B3629" w14:textId="77777777" w:rsidTr="008F667F">
        <w:tc>
          <w:tcPr>
            <w:tcW w:w="4253" w:type="dxa"/>
          </w:tcPr>
          <w:p w14:paraId="19F936E4" w14:textId="77777777" w:rsidR="008F667F" w:rsidRPr="009D3E05" w:rsidRDefault="008F667F" w:rsidP="00620712">
            <w:pPr>
              <w:pStyle w:val="NoSpacing"/>
              <w:rPr>
                <w:rFonts w:ascii="Tahoma" w:hAnsi="Tahoma" w:cs="Tahoma"/>
                <w:sz w:val="20"/>
                <w:szCs w:val="20"/>
              </w:rPr>
            </w:pPr>
            <w:r w:rsidRPr="009D3E05">
              <w:rPr>
                <w:rFonts w:ascii="Tahoma" w:hAnsi="Tahoma" w:cs="Tahoma"/>
                <w:sz w:val="20"/>
                <w:szCs w:val="20"/>
              </w:rPr>
              <w:t>Primary Risk Trade / Industry</w:t>
            </w:r>
          </w:p>
        </w:tc>
        <w:tc>
          <w:tcPr>
            <w:tcW w:w="3544" w:type="dxa"/>
          </w:tcPr>
          <w:p w14:paraId="08BB9A81" w14:textId="77777777" w:rsidR="008F667F" w:rsidRPr="009D3E05" w:rsidRDefault="008042DC" w:rsidP="00620712">
            <w:pPr>
              <w:pStyle w:val="NoSpacing"/>
              <w:rPr>
                <w:rFonts w:ascii="Tahoma" w:hAnsi="Tahoma" w:cs="Tahoma"/>
                <w:sz w:val="20"/>
                <w:szCs w:val="20"/>
              </w:rPr>
            </w:pPr>
            <w:r w:rsidRPr="009D3E05">
              <w:rPr>
                <w:rFonts w:ascii="Tahoma" w:hAnsi="Tahoma" w:cs="Tahoma"/>
                <w:sz w:val="20"/>
                <w:szCs w:val="20"/>
              </w:rPr>
              <w:t>LIST_</w:t>
            </w:r>
            <w:r w:rsidR="004355F7" w:rsidRPr="009D3E05">
              <w:rPr>
                <w:rFonts w:ascii="Tahoma" w:hAnsi="Tahoma" w:cs="Tahoma"/>
                <w:sz w:val="20"/>
                <w:szCs w:val="20"/>
              </w:rPr>
              <w:t>MH_</w:t>
            </w:r>
            <w:r w:rsidRPr="009D3E05">
              <w:rPr>
                <w:rFonts w:ascii="Tahoma" w:hAnsi="Tahoma" w:cs="Tahoma"/>
                <w:sz w:val="20"/>
                <w:szCs w:val="20"/>
              </w:rPr>
              <w:t xml:space="preserve">TRADE  </w:t>
            </w:r>
            <w:r w:rsidR="008F667F" w:rsidRPr="009D3E05">
              <w:rPr>
                <w:rFonts w:ascii="Tahoma" w:hAnsi="Tahoma" w:cs="Tahoma"/>
                <w:sz w:val="20"/>
                <w:szCs w:val="20"/>
              </w:rPr>
              <w:t xml:space="preserve"> </w:t>
            </w:r>
            <w:r w:rsidR="008F667F" w:rsidRPr="009D3E05">
              <w:rPr>
                <w:rFonts w:ascii="Tahoma" w:hAnsi="Tahoma" w:cs="Tahoma"/>
                <w:b/>
                <w:sz w:val="20"/>
                <w:szCs w:val="20"/>
              </w:rPr>
              <w:t>(NEW)</w:t>
            </w:r>
          </w:p>
          <w:p w14:paraId="2022F9E4" w14:textId="77777777" w:rsidR="008F667F" w:rsidRPr="009D3E05" w:rsidRDefault="008F667F" w:rsidP="00620712">
            <w:pPr>
              <w:pStyle w:val="NoSpacing"/>
              <w:rPr>
                <w:rFonts w:ascii="Tahoma" w:hAnsi="Tahoma" w:cs="Tahoma"/>
                <w:sz w:val="20"/>
                <w:szCs w:val="20"/>
              </w:rPr>
            </w:pPr>
            <w:r w:rsidRPr="009D3E05">
              <w:rPr>
                <w:rFonts w:ascii="Tahoma" w:hAnsi="Tahoma" w:cs="Tahoma"/>
                <w:b/>
                <w:sz w:val="20"/>
                <w:szCs w:val="20"/>
              </w:rPr>
              <w:t xml:space="preserve">Values: </w:t>
            </w:r>
            <w:r w:rsidR="008042DC" w:rsidRPr="009D3E05">
              <w:rPr>
                <w:rFonts w:ascii="Tahoma" w:hAnsi="Tahoma" w:cs="Tahoma"/>
                <w:sz w:val="20"/>
                <w:szCs w:val="20"/>
              </w:rPr>
              <w:t>As Product_Trade.xls</w:t>
            </w:r>
          </w:p>
          <w:p w14:paraId="78D96E0D" w14:textId="77777777" w:rsidR="009B6753" w:rsidRPr="009D3E05" w:rsidRDefault="009B6753" w:rsidP="00620712">
            <w:pPr>
              <w:pStyle w:val="NoSpacing"/>
              <w:rPr>
                <w:rFonts w:ascii="Tahoma" w:hAnsi="Tahoma" w:cs="Tahoma"/>
                <w:sz w:val="20"/>
                <w:szCs w:val="20"/>
                <w:highlight w:val="lightGray"/>
              </w:rPr>
            </w:pPr>
            <w:r w:rsidRPr="009D3E05">
              <w:rPr>
                <w:rFonts w:ascii="Tahoma" w:hAnsi="Tahoma" w:cs="Tahoma"/>
                <w:sz w:val="20"/>
                <w:szCs w:val="20"/>
              </w:rPr>
              <w:t>Will default to the Business Description as held against the ‘Client / Business Details’ screen</w:t>
            </w:r>
          </w:p>
        </w:tc>
        <w:tc>
          <w:tcPr>
            <w:tcW w:w="771" w:type="dxa"/>
          </w:tcPr>
          <w:p w14:paraId="485FDAD7" w14:textId="77777777" w:rsidR="008F667F" w:rsidRPr="009D3E05" w:rsidRDefault="008F667F" w:rsidP="00620712">
            <w:pPr>
              <w:pStyle w:val="NoSpacing"/>
              <w:rPr>
                <w:rFonts w:ascii="Tahoma" w:hAnsi="Tahoma" w:cs="Tahoma"/>
                <w:sz w:val="20"/>
                <w:szCs w:val="20"/>
              </w:rPr>
            </w:pPr>
          </w:p>
        </w:tc>
      </w:tr>
      <w:tr w:rsidR="008F667F" w:rsidRPr="009F1954" w14:paraId="29C12E76" w14:textId="77777777" w:rsidTr="008F667F">
        <w:tc>
          <w:tcPr>
            <w:tcW w:w="4253" w:type="dxa"/>
          </w:tcPr>
          <w:p w14:paraId="66398461" w14:textId="77777777" w:rsidR="008F667F" w:rsidRPr="009D3E05" w:rsidRDefault="008F667F" w:rsidP="00620712">
            <w:pPr>
              <w:pStyle w:val="NoSpacing"/>
              <w:rPr>
                <w:rFonts w:ascii="Tahoma" w:hAnsi="Tahoma" w:cs="Tahoma"/>
                <w:sz w:val="20"/>
                <w:szCs w:val="20"/>
              </w:rPr>
            </w:pPr>
            <w:r w:rsidRPr="009D3E05">
              <w:rPr>
                <w:rFonts w:ascii="Tahoma" w:hAnsi="Tahoma" w:cs="Tahoma"/>
                <w:sz w:val="20"/>
                <w:szCs w:val="20"/>
              </w:rPr>
              <w:t>Secondary Risk Trade / Industry</w:t>
            </w:r>
          </w:p>
        </w:tc>
        <w:tc>
          <w:tcPr>
            <w:tcW w:w="3544" w:type="dxa"/>
          </w:tcPr>
          <w:p w14:paraId="47987400" w14:textId="77777777" w:rsidR="008F667F" w:rsidRPr="009D3E05" w:rsidRDefault="008042DC" w:rsidP="00620712">
            <w:pPr>
              <w:pStyle w:val="NoSpacing"/>
              <w:rPr>
                <w:rFonts w:ascii="Tahoma" w:hAnsi="Tahoma" w:cs="Tahoma"/>
                <w:sz w:val="20"/>
                <w:szCs w:val="20"/>
              </w:rPr>
            </w:pPr>
            <w:r w:rsidRPr="009D3E05">
              <w:rPr>
                <w:rFonts w:ascii="Tahoma" w:hAnsi="Tahoma" w:cs="Tahoma"/>
                <w:sz w:val="20"/>
                <w:szCs w:val="20"/>
              </w:rPr>
              <w:t>LIST_</w:t>
            </w:r>
            <w:r w:rsidR="004355F7" w:rsidRPr="009D3E05">
              <w:rPr>
                <w:rFonts w:ascii="Tahoma" w:hAnsi="Tahoma" w:cs="Tahoma"/>
                <w:sz w:val="20"/>
                <w:szCs w:val="20"/>
              </w:rPr>
              <w:t>MH_</w:t>
            </w:r>
            <w:r w:rsidRPr="009D3E05">
              <w:rPr>
                <w:rFonts w:ascii="Tahoma" w:hAnsi="Tahoma" w:cs="Tahoma"/>
                <w:sz w:val="20"/>
                <w:szCs w:val="20"/>
              </w:rPr>
              <w:t xml:space="preserve">TRADE  </w:t>
            </w:r>
            <w:r w:rsidR="008F667F" w:rsidRPr="009D3E05">
              <w:rPr>
                <w:rFonts w:ascii="Tahoma" w:hAnsi="Tahoma" w:cs="Tahoma"/>
                <w:sz w:val="20"/>
                <w:szCs w:val="20"/>
              </w:rPr>
              <w:t xml:space="preserve"> </w:t>
            </w:r>
            <w:r w:rsidR="008F667F" w:rsidRPr="009D3E05">
              <w:rPr>
                <w:rFonts w:ascii="Tahoma" w:hAnsi="Tahoma" w:cs="Tahoma"/>
                <w:b/>
                <w:sz w:val="20"/>
                <w:szCs w:val="20"/>
              </w:rPr>
              <w:t>(NEW)</w:t>
            </w:r>
          </w:p>
          <w:p w14:paraId="3EA6FA05" w14:textId="77777777" w:rsidR="008F667F" w:rsidRPr="009D3E05" w:rsidRDefault="008F667F" w:rsidP="00620712">
            <w:pPr>
              <w:pStyle w:val="NoSpacing"/>
              <w:rPr>
                <w:rFonts w:ascii="Tahoma" w:hAnsi="Tahoma" w:cs="Tahoma"/>
                <w:sz w:val="20"/>
                <w:szCs w:val="20"/>
              </w:rPr>
            </w:pPr>
            <w:r w:rsidRPr="009D3E05">
              <w:rPr>
                <w:rFonts w:ascii="Tahoma" w:hAnsi="Tahoma" w:cs="Tahoma"/>
                <w:b/>
                <w:sz w:val="20"/>
                <w:szCs w:val="20"/>
              </w:rPr>
              <w:t xml:space="preserve">Values: </w:t>
            </w:r>
            <w:r w:rsidR="008042DC" w:rsidRPr="009D3E05">
              <w:rPr>
                <w:rFonts w:ascii="Tahoma" w:hAnsi="Tahoma" w:cs="Tahoma"/>
                <w:sz w:val="20"/>
                <w:szCs w:val="20"/>
              </w:rPr>
              <w:t>As Product_Trade.xls</w:t>
            </w:r>
          </w:p>
          <w:p w14:paraId="26D25960" w14:textId="77777777" w:rsidR="009B6753" w:rsidRPr="009D3E05" w:rsidRDefault="009B6753" w:rsidP="00620712">
            <w:pPr>
              <w:pStyle w:val="NoSpacing"/>
              <w:rPr>
                <w:rFonts w:ascii="Tahoma" w:hAnsi="Tahoma" w:cs="Tahoma"/>
                <w:sz w:val="20"/>
                <w:szCs w:val="20"/>
                <w:highlight w:val="lightGray"/>
              </w:rPr>
            </w:pPr>
            <w:r w:rsidRPr="009D3E05">
              <w:rPr>
                <w:rFonts w:ascii="Tahoma" w:hAnsi="Tahoma" w:cs="Tahoma"/>
                <w:sz w:val="20"/>
                <w:szCs w:val="20"/>
              </w:rPr>
              <w:t>Will default to the Secondary Business as held against the ‘Client / Business Details’ screen</w:t>
            </w:r>
          </w:p>
        </w:tc>
        <w:tc>
          <w:tcPr>
            <w:tcW w:w="771" w:type="dxa"/>
          </w:tcPr>
          <w:p w14:paraId="6EBB7D42" w14:textId="77777777" w:rsidR="008F667F" w:rsidRPr="009D3E05" w:rsidRDefault="008F667F" w:rsidP="00620712">
            <w:pPr>
              <w:pStyle w:val="NoSpacing"/>
              <w:rPr>
                <w:rFonts w:ascii="Tahoma" w:hAnsi="Tahoma" w:cs="Tahoma"/>
                <w:sz w:val="20"/>
                <w:szCs w:val="20"/>
              </w:rPr>
            </w:pPr>
          </w:p>
        </w:tc>
      </w:tr>
    </w:tbl>
    <w:p w14:paraId="7320247A" w14:textId="77777777" w:rsidR="00D22CF3" w:rsidRPr="00F96BC7" w:rsidRDefault="00D22CF3" w:rsidP="00D22CF3">
      <w:pPr>
        <w:rPr>
          <w:rFonts w:ascii="Tahoma" w:hAnsi="Tahoma" w:cs="Tahoma"/>
          <w:b/>
          <w:sz w:val="20"/>
          <w:szCs w:val="20"/>
        </w:rPr>
      </w:pPr>
      <w:r w:rsidRPr="009D3E05">
        <w:rPr>
          <w:rFonts w:ascii="Tahoma" w:hAnsi="Tahoma" w:cs="Tahoma"/>
          <w:b/>
          <w:sz w:val="20"/>
          <w:szCs w:val="20"/>
        </w:rPr>
        <w:t>Trade Specific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42078E" w:rsidRPr="009F1954" w14:paraId="38797564" w14:textId="77777777" w:rsidTr="00C16838">
        <w:tc>
          <w:tcPr>
            <w:tcW w:w="4253" w:type="dxa"/>
          </w:tcPr>
          <w:p w14:paraId="332464B1"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work / install 3 phase?</w:t>
            </w:r>
          </w:p>
        </w:tc>
        <w:tc>
          <w:tcPr>
            <w:tcW w:w="3544" w:type="dxa"/>
          </w:tcPr>
          <w:p w14:paraId="1637A442"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6FA5362A"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301BE052" w14:textId="77777777" w:rsidR="0042078E" w:rsidRPr="009D3E05" w:rsidRDefault="0042078E" w:rsidP="00620712">
            <w:pPr>
              <w:pStyle w:val="NoSpacing"/>
              <w:rPr>
                <w:rFonts w:ascii="Tahoma" w:hAnsi="Tahoma" w:cs="Tahoma"/>
                <w:sz w:val="20"/>
                <w:szCs w:val="20"/>
              </w:rPr>
            </w:pPr>
          </w:p>
        </w:tc>
      </w:tr>
      <w:tr w:rsidR="007F7736" w:rsidRPr="009F1954" w14:paraId="7F0D64E7" w14:textId="77777777" w:rsidTr="00C16838">
        <w:tc>
          <w:tcPr>
            <w:tcW w:w="4253" w:type="dxa"/>
          </w:tcPr>
          <w:p w14:paraId="269961BC" w14:textId="77777777" w:rsidR="007F7736" w:rsidRPr="009D3E05" w:rsidRDefault="007F7736" w:rsidP="00620712">
            <w:pPr>
              <w:pStyle w:val="NoSpacing"/>
              <w:rPr>
                <w:rFonts w:ascii="Tahoma" w:hAnsi="Tahoma" w:cs="Tahoma"/>
                <w:sz w:val="20"/>
                <w:szCs w:val="20"/>
              </w:rPr>
            </w:pPr>
            <w:r w:rsidRPr="009D3E05">
              <w:rPr>
                <w:rFonts w:ascii="Tahoma" w:hAnsi="Tahoma" w:cs="Tahoma"/>
                <w:sz w:val="20"/>
                <w:szCs w:val="20"/>
              </w:rPr>
              <w:t>Do you require Efficacy cover?</w:t>
            </w:r>
          </w:p>
        </w:tc>
        <w:tc>
          <w:tcPr>
            <w:tcW w:w="3544" w:type="dxa"/>
          </w:tcPr>
          <w:p w14:paraId="65472C0E" w14:textId="77777777" w:rsidR="007F7736" w:rsidRPr="009D3E05" w:rsidRDefault="007F7736" w:rsidP="00620712">
            <w:pPr>
              <w:pStyle w:val="NoSpacing"/>
              <w:rPr>
                <w:rFonts w:ascii="Tahoma" w:hAnsi="Tahoma" w:cs="Tahoma"/>
                <w:sz w:val="20"/>
                <w:szCs w:val="20"/>
              </w:rPr>
            </w:pPr>
            <w:r w:rsidRPr="009D3E05">
              <w:rPr>
                <w:rFonts w:ascii="Tahoma" w:hAnsi="Tahoma" w:cs="Tahoma"/>
                <w:sz w:val="20"/>
                <w:szCs w:val="20"/>
              </w:rPr>
              <w:t>Disabled – see rules</w:t>
            </w:r>
          </w:p>
          <w:p w14:paraId="76720F37" w14:textId="77777777" w:rsidR="007F7736" w:rsidRPr="009D3E05" w:rsidRDefault="007F7736"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10BEB409" w14:textId="77777777" w:rsidR="007F7736" w:rsidRPr="009D3E05" w:rsidRDefault="007F7736" w:rsidP="00620712">
            <w:pPr>
              <w:pStyle w:val="NoSpacing"/>
              <w:rPr>
                <w:rFonts w:ascii="Tahoma" w:hAnsi="Tahoma" w:cs="Tahoma"/>
                <w:sz w:val="20"/>
                <w:szCs w:val="20"/>
              </w:rPr>
            </w:pPr>
          </w:p>
        </w:tc>
      </w:tr>
      <w:tr w:rsidR="0042078E" w:rsidRPr="009F1954" w14:paraId="502AA27E" w14:textId="77777777" w:rsidTr="00C16838">
        <w:tc>
          <w:tcPr>
            <w:tcW w:w="4253" w:type="dxa"/>
          </w:tcPr>
          <w:p w14:paraId="3FE4F57E"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What is the maximum DEPTH you work to</w:t>
            </w:r>
            <w:r w:rsidR="008F09B7" w:rsidRPr="009D3E05">
              <w:rPr>
                <w:rFonts w:ascii="Tahoma" w:hAnsi="Tahoma" w:cs="Tahoma"/>
                <w:sz w:val="20"/>
                <w:szCs w:val="20"/>
              </w:rPr>
              <w:t xml:space="preserve"> (in metres)</w:t>
            </w:r>
            <w:r w:rsidRPr="009D3E05">
              <w:rPr>
                <w:rFonts w:ascii="Tahoma" w:hAnsi="Tahoma" w:cs="Tahoma"/>
                <w:sz w:val="20"/>
                <w:szCs w:val="20"/>
              </w:rPr>
              <w:t>?</w:t>
            </w:r>
          </w:p>
        </w:tc>
        <w:tc>
          <w:tcPr>
            <w:tcW w:w="3544" w:type="dxa"/>
          </w:tcPr>
          <w:p w14:paraId="4DAABB1D"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29D9274C" w14:textId="77777777" w:rsidR="0042078E" w:rsidRPr="009D3E05" w:rsidRDefault="0042078E" w:rsidP="00620712">
            <w:pPr>
              <w:pStyle w:val="NoSpacing"/>
              <w:rPr>
                <w:rFonts w:ascii="Tahoma" w:hAnsi="Tahoma" w:cs="Tahoma"/>
                <w:b/>
                <w:sz w:val="20"/>
                <w:szCs w:val="20"/>
              </w:rPr>
            </w:pPr>
            <w:r w:rsidRPr="009D3E05">
              <w:rPr>
                <w:rFonts w:ascii="Tahoma" w:hAnsi="Tahoma" w:cs="Tahoma"/>
                <w:sz w:val="20"/>
                <w:szCs w:val="20"/>
              </w:rPr>
              <w:t>LIST_</w:t>
            </w:r>
            <w:r w:rsidR="004355F7" w:rsidRPr="009D3E05">
              <w:rPr>
                <w:rFonts w:ascii="Tahoma" w:hAnsi="Tahoma" w:cs="Tahoma"/>
                <w:sz w:val="20"/>
                <w:szCs w:val="20"/>
              </w:rPr>
              <w:t>MH_</w:t>
            </w:r>
            <w:r w:rsidRPr="009D3E05">
              <w:rPr>
                <w:rFonts w:ascii="Tahoma" w:hAnsi="Tahoma" w:cs="Tahoma"/>
                <w:sz w:val="20"/>
                <w:szCs w:val="20"/>
              </w:rPr>
              <w:t xml:space="preserve">MAXDEPTH   </w:t>
            </w:r>
            <w:r w:rsidRPr="009D3E05">
              <w:rPr>
                <w:rFonts w:ascii="Tahoma" w:hAnsi="Tahoma" w:cs="Tahoma"/>
                <w:b/>
                <w:sz w:val="20"/>
                <w:szCs w:val="20"/>
              </w:rPr>
              <w:t>(NEW)</w:t>
            </w:r>
          </w:p>
          <w:p w14:paraId="0AC54755" w14:textId="77777777" w:rsidR="0042078E" w:rsidRPr="009D3E05" w:rsidRDefault="0042078E" w:rsidP="00620712">
            <w:pPr>
              <w:pStyle w:val="NoSpacing"/>
              <w:rPr>
                <w:rFonts w:ascii="Tahoma" w:hAnsi="Tahoma" w:cs="Tahoma"/>
                <w:sz w:val="20"/>
                <w:szCs w:val="20"/>
              </w:rPr>
            </w:pPr>
            <w:r w:rsidRPr="009D3E05">
              <w:rPr>
                <w:rFonts w:ascii="Tahoma" w:hAnsi="Tahoma" w:cs="Tahoma"/>
                <w:b/>
                <w:sz w:val="20"/>
                <w:szCs w:val="20"/>
              </w:rPr>
              <w:t xml:space="preserve">Values: </w:t>
            </w:r>
            <w:r w:rsidRPr="009D3E05">
              <w:rPr>
                <w:rFonts w:ascii="Tahoma" w:hAnsi="Tahoma" w:cs="Tahoma"/>
                <w:sz w:val="20"/>
                <w:szCs w:val="20"/>
              </w:rPr>
              <w:t>1,2,3,</w:t>
            </w:r>
            <w:r w:rsidR="00181F80" w:rsidRPr="009D3E05">
              <w:rPr>
                <w:rFonts w:ascii="Tahoma" w:hAnsi="Tahoma" w:cs="Tahoma"/>
                <w:sz w:val="20"/>
                <w:szCs w:val="20"/>
              </w:rPr>
              <w:t xml:space="preserve"> 4+</w:t>
            </w:r>
          </w:p>
        </w:tc>
        <w:tc>
          <w:tcPr>
            <w:tcW w:w="771" w:type="dxa"/>
          </w:tcPr>
          <w:p w14:paraId="4D4E4E9C" w14:textId="77777777" w:rsidR="0042078E" w:rsidRPr="009D3E05" w:rsidRDefault="0042078E" w:rsidP="00620712">
            <w:pPr>
              <w:pStyle w:val="NoSpacing"/>
              <w:rPr>
                <w:rFonts w:ascii="Tahoma" w:hAnsi="Tahoma" w:cs="Tahoma"/>
                <w:sz w:val="20"/>
                <w:szCs w:val="20"/>
              </w:rPr>
            </w:pPr>
          </w:p>
        </w:tc>
      </w:tr>
      <w:tr w:rsidR="0042078E" w:rsidRPr="009F1954" w14:paraId="32CCABE7" w14:textId="77777777" w:rsidTr="00C16838">
        <w:tc>
          <w:tcPr>
            <w:tcW w:w="4253" w:type="dxa"/>
          </w:tcPr>
          <w:p w14:paraId="0EA8A43A"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work on paving, drives, paths or patios?</w:t>
            </w:r>
          </w:p>
        </w:tc>
        <w:tc>
          <w:tcPr>
            <w:tcW w:w="3544" w:type="dxa"/>
          </w:tcPr>
          <w:p w14:paraId="76B1007C"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7F6C96D2"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03E2E736" w14:textId="77777777" w:rsidR="0042078E" w:rsidRPr="009D3E05" w:rsidRDefault="0042078E" w:rsidP="00620712">
            <w:pPr>
              <w:pStyle w:val="NoSpacing"/>
              <w:rPr>
                <w:rFonts w:ascii="Tahoma" w:hAnsi="Tahoma" w:cs="Tahoma"/>
                <w:sz w:val="20"/>
                <w:szCs w:val="20"/>
              </w:rPr>
            </w:pPr>
          </w:p>
        </w:tc>
      </w:tr>
      <w:tr w:rsidR="0042078E" w:rsidRPr="009F1954" w14:paraId="0EDD07D7" w14:textId="77777777" w:rsidTr="00C16838">
        <w:tc>
          <w:tcPr>
            <w:tcW w:w="4253" w:type="dxa"/>
          </w:tcPr>
          <w:p w14:paraId="70EB99FA"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do any ROAD SURFACING?</w:t>
            </w:r>
          </w:p>
        </w:tc>
        <w:tc>
          <w:tcPr>
            <w:tcW w:w="3544" w:type="dxa"/>
          </w:tcPr>
          <w:p w14:paraId="197EFC97"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37ACEE92"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004915FC" w14:textId="77777777" w:rsidR="0042078E" w:rsidRPr="009D3E05" w:rsidRDefault="0042078E" w:rsidP="00620712">
            <w:pPr>
              <w:pStyle w:val="NoSpacing"/>
              <w:rPr>
                <w:rFonts w:ascii="Tahoma" w:hAnsi="Tahoma" w:cs="Tahoma"/>
                <w:sz w:val="20"/>
                <w:szCs w:val="20"/>
              </w:rPr>
            </w:pPr>
          </w:p>
        </w:tc>
      </w:tr>
      <w:tr w:rsidR="0042078E" w:rsidRPr="009F1954" w14:paraId="3575D41F" w14:textId="77777777" w:rsidTr="00C16838">
        <w:tc>
          <w:tcPr>
            <w:tcW w:w="4253" w:type="dxa"/>
          </w:tcPr>
          <w:p w14:paraId="50828BC9"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 xml:space="preserve">Are you </w:t>
            </w:r>
            <w:r w:rsidR="00D82602" w:rsidRPr="009D3E05">
              <w:rPr>
                <w:rFonts w:ascii="Tahoma" w:hAnsi="Tahoma" w:cs="Tahoma"/>
                <w:sz w:val="20"/>
                <w:szCs w:val="20"/>
              </w:rPr>
              <w:t>Gas Safe</w:t>
            </w:r>
            <w:r w:rsidRPr="009D3E05">
              <w:rPr>
                <w:rFonts w:ascii="Tahoma" w:hAnsi="Tahoma" w:cs="Tahoma"/>
                <w:sz w:val="20"/>
                <w:szCs w:val="20"/>
              </w:rPr>
              <w:t xml:space="preserve"> registered?</w:t>
            </w:r>
          </w:p>
        </w:tc>
        <w:tc>
          <w:tcPr>
            <w:tcW w:w="3544" w:type="dxa"/>
          </w:tcPr>
          <w:p w14:paraId="3B398D92"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29F8E724"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4CC82665" w14:textId="77777777" w:rsidR="0042078E" w:rsidRPr="009D3E05" w:rsidRDefault="0042078E" w:rsidP="00620712">
            <w:pPr>
              <w:pStyle w:val="NoSpacing"/>
              <w:rPr>
                <w:rFonts w:ascii="Tahoma" w:hAnsi="Tahoma" w:cs="Tahoma"/>
                <w:sz w:val="20"/>
                <w:szCs w:val="20"/>
              </w:rPr>
            </w:pPr>
          </w:p>
        </w:tc>
      </w:tr>
      <w:tr w:rsidR="0042078E" w:rsidRPr="009F1954" w14:paraId="3FB5C8F0" w14:textId="77777777" w:rsidTr="00C16838">
        <w:tc>
          <w:tcPr>
            <w:tcW w:w="4253" w:type="dxa"/>
          </w:tcPr>
          <w:p w14:paraId="04578487"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do any VENTILATION work?</w:t>
            </w:r>
          </w:p>
        </w:tc>
        <w:tc>
          <w:tcPr>
            <w:tcW w:w="3544" w:type="dxa"/>
          </w:tcPr>
          <w:p w14:paraId="2C83EBA9"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5BF48A36"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4F670EF6" w14:textId="77777777" w:rsidR="0042078E" w:rsidRPr="009D3E05" w:rsidRDefault="0042078E" w:rsidP="00620712">
            <w:pPr>
              <w:pStyle w:val="NoSpacing"/>
              <w:rPr>
                <w:rFonts w:ascii="Tahoma" w:hAnsi="Tahoma" w:cs="Tahoma"/>
                <w:sz w:val="20"/>
                <w:szCs w:val="20"/>
              </w:rPr>
            </w:pPr>
          </w:p>
        </w:tc>
      </w:tr>
      <w:tr w:rsidR="0042078E" w:rsidRPr="009F1954" w14:paraId="2B9EF58E" w14:textId="77777777" w:rsidTr="00C16838">
        <w:tc>
          <w:tcPr>
            <w:tcW w:w="4253" w:type="dxa"/>
          </w:tcPr>
          <w:p w14:paraId="3BEA634C" w14:textId="77777777" w:rsidR="00181F80" w:rsidRPr="009D3E05" w:rsidRDefault="00181F80" w:rsidP="00620712">
            <w:pPr>
              <w:pStyle w:val="NoSpacing"/>
              <w:rPr>
                <w:rFonts w:ascii="Tahoma" w:hAnsi="Tahoma" w:cs="Tahoma"/>
                <w:sz w:val="20"/>
                <w:szCs w:val="20"/>
              </w:rPr>
            </w:pPr>
            <w:r w:rsidRPr="009D3E05">
              <w:rPr>
                <w:rFonts w:ascii="Tahoma" w:hAnsi="Tahoma" w:cs="Tahoma"/>
                <w:sz w:val="20"/>
                <w:szCs w:val="20"/>
              </w:rPr>
              <w:t>Do you only work on slate, thatched, tiled and flat fibreglass/resin roofs?</w:t>
            </w:r>
          </w:p>
        </w:tc>
        <w:tc>
          <w:tcPr>
            <w:tcW w:w="3544" w:type="dxa"/>
          </w:tcPr>
          <w:p w14:paraId="29F038B9" w14:textId="77777777" w:rsidR="00181F80"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7FBCCA13" w14:textId="77777777" w:rsidR="00181F80" w:rsidRPr="009D3E05" w:rsidRDefault="00181F80"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08A135F0" w14:textId="77777777" w:rsidR="0042078E" w:rsidRPr="009D3E05" w:rsidRDefault="0042078E" w:rsidP="00620712">
            <w:pPr>
              <w:pStyle w:val="NoSpacing"/>
              <w:rPr>
                <w:rFonts w:ascii="Tahoma" w:hAnsi="Tahoma" w:cs="Tahoma"/>
                <w:sz w:val="20"/>
                <w:szCs w:val="20"/>
              </w:rPr>
            </w:pPr>
          </w:p>
        </w:tc>
      </w:tr>
      <w:tr w:rsidR="0042078E" w:rsidRPr="009F1954" w14:paraId="20D3790A" w14:textId="77777777" w:rsidTr="00C16838">
        <w:tc>
          <w:tcPr>
            <w:tcW w:w="4253" w:type="dxa"/>
          </w:tcPr>
          <w:p w14:paraId="0C3F195D"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carry out any form of structural waterproofing?</w:t>
            </w:r>
          </w:p>
        </w:tc>
        <w:tc>
          <w:tcPr>
            <w:tcW w:w="3544" w:type="dxa"/>
          </w:tcPr>
          <w:p w14:paraId="6BBCB0EA"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40DC00B0"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53132732" w14:textId="77777777" w:rsidR="0042078E" w:rsidRPr="009D3E05" w:rsidRDefault="0042078E" w:rsidP="00620712">
            <w:pPr>
              <w:pStyle w:val="NoSpacing"/>
              <w:rPr>
                <w:rFonts w:ascii="Tahoma" w:hAnsi="Tahoma" w:cs="Tahoma"/>
                <w:sz w:val="20"/>
                <w:szCs w:val="20"/>
              </w:rPr>
            </w:pPr>
          </w:p>
        </w:tc>
      </w:tr>
      <w:tr w:rsidR="0042078E" w:rsidRPr="009F1954" w14:paraId="43EE3660" w14:textId="77777777" w:rsidTr="00C16838">
        <w:tc>
          <w:tcPr>
            <w:tcW w:w="4253" w:type="dxa"/>
          </w:tcPr>
          <w:p w14:paraId="6BD7403C"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carry</w:t>
            </w:r>
            <w:r w:rsidR="00181F80" w:rsidRPr="009D3E05">
              <w:rPr>
                <w:rFonts w:ascii="Tahoma" w:hAnsi="Tahoma" w:cs="Tahoma"/>
                <w:sz w:val="20"/>
                <w:szCs w:val="20"/>
              </w:rPr>
              <w:t xml:space="preserve"> out</w:t>
            </w:r>
            <w:r w:rsidRPr="009D3E05">
              <w:rPr>
                <w:rFonts w:ascii="Tahoma" w:hAnsi="Tahoma" w:cs="Tahoma"/>
                <w:sz w:val="20"/>
                <w:szCs w:val="20"/>
              </w:rPr>
              <w:t xml:space="preserve"> any process of pressure injection involving the use of white spirit or similar carrier solvent?</w:t>
            </w:r>
          </w:p>
        </w:tc>
        <w:tc>
          <w:tcPr>
            <w:tcW w:w="3544" w:type="dxa"/>
          </w:tcPr>
          <w:p w14:paraId="3BC82234"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07D4E7A8"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0DC7C571" w14:textId="77777777" w:rsidR="0042078E" w:rsidRPr="009D3E05" w:rsidRDefault="0042078E" w:rsidP="00620712">
            <w:pPr>
              <w:pStyle w:val="NoSpacing"/>
              <w:rPr>
                <w:rFonts w:ascii="Tahoma" w:hAnsi="Tahoma" w:cs="Tahoma"/>
                <w:sz w:val="20"/>
                <w:szCs w:val="20"/>
              </w:rPr>
            </w:pPr>
          </w:p>
        </w:tc>
      </w:tr>
      <w:tr w:rsidR="0042078E" w:rsidRPr="009F1954" w14:paraId="3AAE7B2C" w14:textId="77777777" w:rsidTr="00C16838">
        <w:tc>
          <w:tcPr>
            <w:tcW w:w="4253" w:type="dxa"/>
          </w:tcPr>
          <w:p w14:paraId="24A8CECD"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Inject Cavity Wall?</w:t>
            </w:r>
          </w:p>
        </w:tc>
        <w:tc>
          <w:tcPr>
            <w:tcW w:w="3544" w:type="dxa"/>
          </w:tcPr>
          <w:p w14:paraId="7B1264B6"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0BAE9CF2"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44C7A916" w14:textId="77777777" w:rsidR="0042078E" w:rsidRPr="009D3E05" w:rsidRDefault="0042078E" w:rsidP="00620712">
            <w:pPr>
              <w:pStyle w:val="NoSpacing"/>
              <w:rPr>
                <w:rFonts w:ascii="Tahoma" w:hAnsi="Tahoma" w:cs="Tahoma"/>
                <w:sz w:val="20"/>
                <w:szCs w:val="20"/>
              </w:rPr>
            </w:pPr>
          </w:p>
        </w:tc>
      </w:tr>
      <w:tr w:rsidR="0042078E" w:rsidRPr="009F1954" w14:paraId="3533289F" w14:textId="77777777" w:rsidTr="00C16838">
        <w:tc>
          <w:tcPr>
            <w:tcW w:w="4253" w:type="dxa"/>
          </w:tcPr>
          <w:p w14:paraId="52B81A14"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use any Fixed powered woodworking machinery?</w:t>
            </w:r>
          </w:p>
        </w:tc>
        <w:tc>
          <w:tcPr>
            <w:tcW w:w="3544" w:type="dxa"/>
          </w:tcPr>
          <w:p w14:paraId="7BCD5BF6"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104DDF63"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167F858D" w14:textId="77777777" w:rsidR="0042078E" w:rsidRPr="009D3E05" w:rsidRDefault="0042078E" w:rsidP="00620712">
            <w:pPr>
              <w:pStyle w:val="NoSpacing"/>
              <w:rPr>
                <w:rFonts w:ascii="Tahoma" w:hAnsi="Tahoma" w:cs="Tahoma"/>
                <w:sz w:val="20"/>
                <w:szCs w:val="20"/>
              </w:rPr>
            </w:pPr>
          </w:p>
        </w:tc>
      </w:tr>
      <w:tr w:rsidR="0042078E" w:rsidRPr="009F1954" w14:paraId="47A38112" w14:textId="77777777" w:rsidTr="00C16838">
        <w:tc>
          <w:tcPr>
            <w:tcW w:w="4253" w:type="dxa"/>
          </w:tcPr>
          <w:p w14:paraId="06AA30A9"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How many employees use this machinery?</w:t>
            </w:r>
          </w:p>
        </w:tc>
        <w:tc>
          <w:tcPr>
            <w:tcW w:w="3544" w:type="dxa"/>
          </w:tcPr>
          <w:p w14:paraId="4A196F27"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4CCA0801"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3 numeric characters</w:t>
            </w:r>
          </w:p>
        </w:tc>
        <w:tc>
          <w:tcPr>
            <w:tcW w:w="771" w:type="dxa"/>
          </w:tcPr>
          <w:p w14:paraId="7DA1EA39" w14:textId="77777777" w:rsidR="0042078E" w:rsidRPr="009D3E05" w:rsidRDefault="0042078E" w:rsidP="00620712">
            <w:pPr>
              <w:pStyle w:val="NoSpacing"/>
              <w:rPr>
                <w:rFonts w:ascii="Tahoma" w:hAnsi="Tahoma" w:cs="Tahoma"/>
                <w:sz w:val="20"/>
                <w:szCs w:val="20"/>
              </w:rPr>
            </w:pPr>
          </w:p>
        </w:tc>
      </w:tr>
      <w:tr w:rsidR="0042078E" w:rsidRPr="009F1954" w14:paraId="1224F0D0" w14:textId="77777777" w:rsidTr="00C16838">
        <w:tc>
          <w:tcPr>
            <w:tcW w:w="4253" w:type="dxa"/>
          </w:tcPr>
          <w:p w14:paraId="669B6CD3"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Do you have a Workshop?</w:t>
            </w:r>
          </w:p>
        </w:tc>
        <w:tc>
          <w:tcPr>
            <w:tcW w:w="3544" w:type="dxa"/>
          </w:tcPr>
          <w:p w14:paraId="73AAB9F5"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77ACEE00"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Yes / No option</w:t>
            </w:r>
          </w:p>
        </w:tc>
        <w:tc>
          <w:tcPr>
            <w:tcW w:w="771" w:type="dxa"/>
          </w:tcPr>
          <w:p w14:paraId="40337BE6" w14:textId="77777777" w:rsidR="0042078E" w:rsidRPr="009D3E05" w:rsidRDefault="0042078E" w:rsidP="00620712">
            <w:pPr>
              <w:pStyle w:val="NoSpacing"/>
              <w:rPr>
                <w:rFonts w:ascii="Tahoma" w:hAnsi="Tahoma" w:cs="Tahoma"/>
                <w:sz w:val="20"/>
                <w:szCs w:val="20"/>
              </w:rPr>
            </w:pPr>
          </w:p>
        </w:tc>
      </w:tr>
      <w:tr w:rsidR="0042078E" w:rsidRPr="009F1954" w14:paraId="6C77220B" w14:textId="77777777" w:rsidTr="00C16838">
        <w:tc>
          <w:tcPr>
            <w:tcW w:w="4253" w:type="dxa"/>
          </w:tcPr>
          <w:p w14:paraId="2E370F44"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What percentage of your work is Workshop based?</w:t>
            </w:r>
          </w:p>
        </w:tc>
        <w:tc>
          <w:tcPr>
            <w:tcW w:w="3544" w:type="dxa"/>
          </w:tcPr>
          <w:p w14:paraId="115163EB"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Disabled – see rules</w:t>
            </w:r>
          </w:p>
          <w:p w14:paraId="7A72FB65" w14:textId="77777777" w:rsidR="0042078E" w:rsidRPr="009D3E05" w:rsidRDefault="0042078E" w:rsidP="00620712">
            <w:pPr>
              <w:pStyle w:val="NoSpacing"/>
              <w:rPr>
                <w:rFonts w:ascii="Tahoma" w:hAnsi="Tahoma" w:cs="Tahoma"/>
                <w:sz w:val="20"/>
                <w:szCs w:val="20"/>
              </w:rPr>
            </w:pPr>
            <w:r w:rsidRPr="009D3E05">
              <w:rPr>
                <w:rFonts w:ascii="Tahoma" w:hAnsi="Tahoma" w:cs="Tahoma"/>
                <w:sz w:val="20"/>
                <w:szCs w:val="20"/>
              </w:rPr>
              <w:t>3 numeric characters</w:t>
            </w:r>
          </w:p>
        </w:tc>
        <w:tc>
          <w:tcPr>
            <w:tcW w:w="771" w:type="dxa"/>
          </w:tcPr>
          <w:p w14:paraId="28234768" w14:textId="77777777" w:rsidR="0042078E" w:rsidRPr="009D3E05" w:rsidRDefault="0042078E" w:rsidP="00620712">
            <w:pPr>
              <w:pStyle w:val="NoSpacing"/>
              <w:rPr>
                <w:rFonts w:ascii="Tahoma" w:hAnsi="Tahoma" w:cs="Tahoma"/>
                <w:sz w:val="20"/>
                <w:szCs w:val="20"/>
              </w:rPr>
            </w:pPr>
          </w:p>
        </w:tc>
      </w:tr>
      <w:tr w:rsidR="00D9512A" w:rsidRPr="009F1954" w14:paraId="77C6F4D8" w14:textId="77777777" w:rsidTr="00C16838">
        <w:trPr>
          <w:ins w:id="12" w:author="Sarah Evans" w:date="2024-12-27T10:19:00Z" w16du:dateUtc="2024-12-27T10:19:00Z"/>
        </w:trPr>
        <w:tc>
          <w:tcPr>
            <w:tcW w:w="4253" w:type="dxa"/>
          </w:tcPr>
          <w:p w14:paraId="6AFC67F3" w14:textId="77777777" w:rsidR="00D9512A" w:rsidRPr="00D9512A" w:rsidRDefault="00D9512A" w:rsidP="00D9512A">
            <w:pPr>
              <w:pStyle w:val="NoSpacing"/>
              <w:rPr>
                <w:ins w:id="13" w:author="Sarah Evans" w:date="2024-12-27T10:19:00Z"/>
                <w:rFonts w:ascii="Tahoma" w:hAnsi="Tahoma" w:cs="Tahoma"/>
                <w:sz w:val="20"/>
                <w:szCs w:val="20"/>
              </w:rPr>
            </w:pPr>
            <w:ins w:id="14" w:author="Sarah Evans" w:date="2024-12-27T10:19:00Z">
              <w:r w:rsidRPr="00D9512A">
                <w:rPr>
                  <w:rFonts w:ascii="Tahoma" w:hAnsi="Tahoma" w:cs="Tahoma"/>
                  <w:sz w:val="20"/>
                  <w:szCs w:val="20"/>
                </w:rPr>
                <w:t>Do you Manufacture, Process (including cutting/grinding) or Supply any Kitchen Worktops (or any other similar products)?</w:t>
              </w:r>
            </w:ins>
          </w:p>
          <w:p w14:paraId="0B3A5644" w14:textId="77777777" w:rsidR="00D9512A" w:rsidRPr="009D3E05" w:rsidRDefault="00D9512A" w:rsidP="00620712">
            <w:pPr>
              <w:pStyle w:val="NoSpacing"/>
              <w:rPr>
                <w:ins w:id="15" w:author="Sarah Evans" w:date="2024-12-27T10:19:00Z" w16du:dateUtc="2024-12-27T10:19:00Z"/>
                <w:rFonts w:ascii="Tahoma" w:hAnsi="Tahoma" w:cs="Tahoma"/>
                <w:sz w:val="20"/>
                <w:szCs w:val="20"/>
              </w:rPr>
            </w:pPr>
          </w:p>
        </w:tc>
        <w:tc>
          <w:tcPr>
            <w:tcW w:w="3544" w:type="dxa"/>
          </w:tcPr>
          <w:p w14:paraId="31C6C2BE" w14:textId="77777777" w:rsidR="00D9512A" w:rsidRPr="009D3E05" w:rsidRDefault="00D9512A" w:rsidP="00D9512A">
            <w:pPr>
              <w:pStyle w:val="NoSpacing"/>
              <w:rPr>
                <w:ins w:id="16" w:author="Sarah Evans" w:date="2024-12-27T10:19:00Z" w16du:dateUtc="2024-12-27T10:19:00Z"/>
                <w:rFonts w:ascii="Tahoma" w:hAnsi="Tahoma" w:cs="Tahoma"/>
                <w:sz w:val="20"/>
                <w:szCs w:val="20"/>
              </w:rPr>
            </w:pPr>
            <w:ins w:id="17" w:author="Sarah Evans" w:date="2024-12-27T10:19:00Z" w16du:dateUtc="2024-12-27T10:19:00Z">
              <w:r w:rsidRPr="009D3E05">
                <w:rPr>
                  <w:rFonts w:ascii="Tahoma" w:hAnsi="Tahoma" w:cs="Tahoma"/>
                  <w:sz w:val="20"/>
                  <w:szCs w:val="20"/>
                </w:rPr>
                <w:t>Disabled – see rules</w:t>
              </w:r>
            </w:ins>
          </w:p>
          <w:p w14:paraId="580C3835" w14:textId="3129AEF8" w:rsidR="00D9512A" w:rsidRPr="009D3E05" w:rsidRDefault="00D9512A" w:rsidP="00D9512A">
            <w:pPr>
              <w:pStyle w:val="NoSpacing"/>
              <w:rPr>
                <w:ins w:id="18" w:author="Sarah Evans" w:date="2024-12-27T10:19:00Z" w16du:dateUtc="2024-12-27T10:19:00Z"/>
                <w:rFonts w:ascii="Tahoma" w:hAnsi="Tahoma" w:cs="Tahoma"/>
                <w:sz w:val="20"/>
                <w:szCs w:val="20"/>
              </w:rPr>
            </w:pPr>
            <w:ins w:id="19" w:author="Sarah Evans" w:date="2024-12-27T10:19:00Z" w16du:dateUtc="2024-12-27T10:19:00Z">
              <w:r w:rsidRPr="009D3E05">
                <w:rPr>
                  <w:rFonts w:ascii="Tahoma" w:hAnsi="Tahoma" w:cs="Tahoma"/>
                  <w:sz w:val="20"/>
                  <w:szCs w:val="20"/>
                </w:rPr>
                <w:t>Yes / No option</w:t>
              </w:r>
            </w:ins>
          </w:p>
        </w:tc>
        <w:tc>
          <w:tcPr>
            <w:tcW w:w="771" w:type="dxa"/>
          </w:tcPr>
          <w:p w14:paraId="67D52A5C" w14:textId="665FCB82" w:rsidR="00D9512A" w:rsidRPr="009D3E05" w:rsidRDefault="00591B1D" w:rsidP="00620712">
            <w:pPr>
              <w:pStyle w:val="NoSpacing"/>
              <w:rPr>
                <w:ins w:id="20" w:author="Sarah Evans" w:date="2024-12-27T10:19:00Z" w16du:dateUtc="2024-12-27T10:19:00Z"/>
                <w:rFonts w:ascii="Tahoma" w:hAnsi="Tahoma" w:cs="Tahoma"/>
                <w:sz w:val="20"/>
                <w:szCs w:val="20"/>
              </w:rPr>
            </w:pPr>
            <w:ins w:id="21" w:author="Sarah Evans" w:date="2024-12-27T10:23:00Z" w16du:dateUtc="2024-12-27T10:23:00Z">
              <w:r>
                <w:rPr>
                  <w:rFonts w:ascii="Tahoma" w:hAnsi="Tahoma" w:cs="Tahoma"/>
                  <w:sz w:val="20"/>
                  <w:szCs w:val="20"/>
                </w:rPr>
                <w:t>Refer if yes</w:t>
              </w:r>
            </w:ins>
          </w:p>
        </w:tc>
      </w:tr>
      <w:tr w:rsidR="00D9512A" w:rsidRPr="009F1954" w14:paraId="28BB2F64" w14:textId="77777777" w:rsidTr="00C16838">
        <w:trPr>
          <w:ins w:id="22" w:author="Sarah Evans" w:date="2024-12-27T10:21:00Z" w16du:dateUtc="2024-12-27T10:21:00Z"/>
        </w:trPr>
        <w:tc>
          <w:tcPr>
            <w:tcW w:w="4253" w:type="dxa"/>
          </w:tcPr>
          <w:p w14:paraId="0FDE3096" w14:textId="77777777" w:rsidR="00D9512A" w:rsidRPr="00D9512A" w:rsidRDefault="00D9512A" w:rsidP="00D9512A">
            <w:pPr>
              <w:pStyle w:val="NoSpacing"/>
              <w:rPr>
                <w:ins w:id="23" w:author="Sarah Evans" w:date="2024-12-27T10:21:00Z"/>
                <w:rFonts w:ascii="Tahoma" w:hAnsi="Tahoma" w:cs="Tahoma"/>
                <w:sz w:val="20"/>
                <w:szCs w:val="20"/>
              </w:rPr>
            </w:pPr>
            <w:ins w:id="24" w:author="Sarah Evans" w:date="2024-12-27T10:21:00Z">
              <w:r w:rsidRPr="00D9512A">
                <w:rPr>
                  <w:rFonts w:ascii="Tahoma" w:hAnsi="Tahoma" w:cs="Tahoma"/>
                  <w:sz w:val="20"/>
                  <w:szCs w:val="20"/>
                </w:rPr>
                <w:lastRenderedPageBreak/>
                <w:t>Please confirm that you have ensured that:</w:t>
              </w:r>
            </w:ins>
          </w:p>
          <w:p w14:paraId="59FA9786" w14:textId="77777777" w:rsidR="00D9512A" w:rsidRPr="00D9512A" w:rsidRDefault="00D9512A" w:rsidP="00D9512A">
            <w:pPr>
              <w:pStyle w:val="NoSpacing"/>
              <w:rPr>
                <w:ins w:id="25" w:author="Sarah Evans" w:date="2024-12-27T10:21:00Z"/>
                <w:rFonts w:ascii="Tahoma" w:hAnsi="Tahoma" w:cs="Tahoma"/>
                <w:sz w:val="20"/>
                <w:szCs w:val="20"/>
              </w:rPr>
            </w:pPr>
            <w:ins w:id="26" w:author="Sarah Evans" w:date="2024-12-27T10:21:00Z">
              <w:r w:rsidRPr="00D9512A">
                <w:rPr>
                  <w:rFonts w:ascii="Tahoma" w:hAnsi="Tahoma" w:cs="Tahoma"/>
                  <w:sz w:val="20"/>
                  <w:szCs w:val="20"/>
                </w:rPr>
                <w:t> </w:t>
              </w:r>
            </w:ins>
          </w:p>
          <w:p w14:paraId="7D93CFE2" w14:textId="3EFBCDDB" w:rsidR="00D9512A" w:rsidRPr="00D9512A" w:rsidRDefault="00D9512A" w:rsidP="00171471">
            <w:pPr>
              <w:pStyle w:val="NoSpacing"/>
              <w:numPr>
                <w:ilvl w:val="0"/>
                <w:numId w:val="45"/>
              </w:numPr>
              <w:rPr>
                <w:ins w:id="27" w:author="Sarah Evans" w:date="2024-12-27T10:21:00Z"/>
                <w:rFonts w:ascii="Tahoma" w:hAnsi="Tahoma" w:cs="Tahoma"/>
                <w:sz w:val="20"/>
                <w:szCs w:val="20"/>
              </w:rPr>
            </w:pPr>
            <w:ins w:id="28" w:author="Sarah Evans" w:date="2024-12-27T10:21:00Z">
              <w:r w:rsidRPr="00D9512A">
                <w:rPr>
                  <w:rFonts w:ascii="Tahoma" w:hAnsi="Tahoma" w:cs="Tahoma"/>
                  <w:sz w:val="20"/>
                  <w:szCs w:val="20"/>
                </w:rPr>
                <w:t>any exposure to stone dust (particularly silica dust) is adequately controlled using engineering methods such as water suppression and local exhaust ventilation, and</w:t>
              </w:r>
            </w:ins>
          </w:p>
          <w:p w14:paraId="2A9B19FF" w14:textId="375F80ED" w:rsidR="00D9512A" w:rsidRPr="00D9512A" w:rsidRDefault="00D9512A" w:rsidP="00171471">
            <w:pPr>
              <w:pStyle w:val="NoSpacing"/>
              <w:numPr>
                <w:ilvl w:val="0"/>
                <w:numId w:val="45"/>
              </w:numPr>
              <w:rPr>
                <w:ins w:id="29" w:author="Sarah Evans" w:date="2024-12-27T10:21:00Z"/>
                <w:rFonts w:ascii="Tahoma" w:hAnsi="Tahoma" w:cs="Tahoma"/>
                <w:sz w:val="20"/>
                <w:szCs w:val="20"/>
              </w:rPr>
            </w:pPr>
            <w:ins w:id="30" w:author="Sarah Evans" w:date="2024-12-27T10:21:00Z">
              <w:r w:rsidRPr="00D9512A">
                <w:rPr>
                  <w:rFonts w:ascii="Tahoma" w:hAnsi="Tahoma" w:cs="Tahoma"/>
                  <w:sz w:val="20"/>
                  <w:szCs w:val="20"/>
                </w:rPr>
                <w:t>suitable controls are provided for all manufacturing, grinding, and cutting activities, irrelevant of duration and location (indoors or outdoors) and</w:t>
              </w:r>
            </w:ins>
          </w:p>
          <w:p w14:paraId="1B412015" w14:textId="6F520A04" w:rsidR="00D9512A" w:rsidRPr="00D9512A" w:rsidRDefault="00D9512A" w:rsidP="00171471">
            <w:pPr>
              <w:pStyle w:val="NoSpacing"/>
              <w:numPr>
                <w:ilvl w:val="0"/>
                <w:numId w:val="45"/>
              </w:numPr>
              <w:rPr>
                <w:ins w:id="31" w:author="Sarah Evans" w:date="2024-12-27T10:21:00Z"/>
                <w:rFonts w:ascii="Tahoma" w:hAnsi="Tahoma" w:cs="Tahoma"/>
                <w:sz w:val="20"/>
                <w:szCs w:val="20"/>
              </w:rPr>
            </w:pPr>
            <w:ins w:id="32" w:author="Sarah Evans" w:date="2024-12-27T10:21:00Z">
              <w:r w:rsidRPr="00D9512A">
                <w:rPr>
                  <w:rFonts w:ascii="Tahoma" w:hAnsi="Tahoma" w:cs="Tahoma"/>
                  <w:sz w:val="20"/>
                  <w:szCs w:val="20"/>
                </w:rPr>
                <w:t>adequate and suitable Personal Protective Equipment (PPE) Respiratory Protective Equipment (RPE) is available for use by all employees and</w:t>
              </w:r>
            </w:ins>
          </w:p>
          <w:p w14:paraId="2C78944E" w14:textId="61D216C6" w:rsidR="00D9512A" w:rsidRPr="00D9512A" w:rsidRDefault="00D9512A" w:rsidP="00171471">
            <w:pPr>
              <w:pStyle w:val="NoSpacing"/>
              <w:numPr>
                <w:ilvl w:val="0"/>
                <w:numId w:val="45"/>
              </w:numPr>
              <w:rPr>
                <w:ins w:id="33" w:author="Sarah Evans" w:date="2024-12-27T10:21:00Z"/>
                <w:rFonts w:ascii="Tahoma" w:hAnsi="Tahoma" w:cs="Tahoma"/>
                <w:sz w:val="20"/>
                <w:szCs w:val="20"/>
              </w:rPr>
            </w:pPr>
            <w:ins w:id="34" w:author="Sarah Evans" w:date="2024-12-27T10:21:00Z">
              <w:r w:rsidRPr="00D9512A">
                <w:rPr>
                  <w:rFonts w:ascii="Tahoma" w:hAnsi="Tahoma" w:cs="Tahoma"/>
                  <w:sz w:val="20"/>
                  <w:szCs w:val="20"/>
                </w:rPr>
                <w:t>any RPE is appropriate, adequate, properly maintained and its use enforced</w:t>
              </w:r>
            </w:ins>
          </w:p>
          <w:p w14:paraId="1D799C80" w14:textId="4150FA87" w:rsidR="00D9512A" w:rsidRPr="00D9512A" w:rsidRDefault="00D9512A" w:rsidP="00171471">
            <w:pPr>
              <w:pStyle w:val="NoSpacing"/>
              <w:numPr>
                <w:ilvl w:val="0"/>
                <w:numId w:val="45"/>
              </w:numPr>
              <w:rPr>
                <w:ins w:id="35" w:author="Sarah Evans" w:date="2024-12-27T10:21:00Z" w16du:dateUtc="2024-12-27T10:21:00Z"/>
                <w:rFonts w:ascii="Tahoma" w:hAnsi="Tahoma" w:cs="Tahoma"/>
                <w:sz w:val="20"/>
                <w:szCs w:val="20"/>
              </w:rPr>
            </w:pPr>
            <w:ins w:id="36" w:author="Sarah Evans" w:date="2024-12-27T10:21:00Z">
              <w:r w:rsidRPr="00D9512A">
                <w:rPr>
                  <w:rFonts w:ascii="Tahoma" w:hAnsi="Tahoma" w:cs="Tahoma"/>
                  <w:sz w:val="20"/>
                  <w:szCs w:val="20"/>
                </w:rPr>
                <w:t>there is the provision of information, instruction, and training to employees on the risks and control measures required.</w:t>
              </w:r>
            </w:ins>
          </w:p>
        </w:tc>
        <w:tc>
          <w:tcPr>
            <w:tcW w:w="3544" w:type="dxa"/>
          </w:tcPr>
          <w:p w14:paraId="314EF955" w14:textId="77777777" w:rsidR="00D9512A" w:rsidRPr="009D3E05" w:rsidRDefault="00D9512A" w:rsidP="00D9512A">
            <w:pPr>
              <w:pStyle w:val="NoSpacing"/>
              <w:rPr>
                <w:ins w:id="37" w:author="Sarah Evans" w:date="2024-12-27T10:22:00Z" w16du:dateUtc="2024-12-27T10:22:00Z"/>
                <w:rFonts w:ascii="Tahoma" w:hAnsi="Tahoma" w:cs="Tahoma"/>
                <w:sz w:val="20"/>
                <w:szCs w:val="20"/>
              </w:rPr>
            </w:pPr>
            <w:ins w:id="38" w:author="Sarah Evans" w:date="2024-12-27T10:22:00Z" w16du:dateUtc="2024-12-27T10:22:00Z">
              <w:r w:rsidRPr="009D3E05">
                <w:rPr>
                  <w:rFonts w:ascii="Tahoma" w:hAnsi="Tahoma" w:cs="Tahoma"/>
                  <w:sz w:val="20"/>
                  <w:szCs w:val="20"/>
                </w:rPr>
                <w:t>Disabled – see rules</w:t>
              </w:r>
            </w:ins>
          </w:p>
          <w:p w14:paraId="5D759C36" w14:textId="3DC00ABF" w:rsidR="00D9512A" w:rsidRPr="009D3E05" w:rsidRDefault="00D9512A" w:rsidP="00D9512A">
            <w:pPr>
              <w:pStyle w:val="NoSpacing"/>
              <w:rPr>
                <w:ins w:id="39" w:author="Sarah Evans" w:date="2024-12-27T10:21:00Z" w16du:dateUtc="2024-12-27T10:21:00Z"/>
                <w:rFonts w:ascii="Tahoma" w:hAnsi="Tahoma" w:cs="Tahoma"/>
                <w:sz w:val="20"/>
                <w:szCs w:val="20"/>
              </w:rPr>
            </w:pPr>
            <w:ins w:id="40" w:author="Sarah Evans" w:date="2024-12-27T10:22:00Z" w16du:dateUtc="2024-12-27T10:22:00Z">
              <w:r w:rsidRPr="009D3E05">
                <w:rPr>
                  <w:rFonts w:ascii="Tahoma" w:hAnsi="Tahoma" w:cs="Tahoma"/>
                  <w:sz w:val="20"/>
                  <w:szCs w:val="20"/>
                </w:rPr>
                <w:t>Yes / No option</w:t>
              </w:r>
            </w:ins>
          </w:p>
        </w:tc>
        <w:tc>
          <w:tcPr>
            <w:tcW w:w="771" w:type="dxa"/>
          </w:tcPr>
          <w:p w14:paraId="03F6A8ED" w14:textId="77777777" w:rsidR="00D9512A" w:rsidRPr="009D3E05" w:rsidRDefault="00D9512A" w:rsidP="00620712">
            <w:pPr>
              <w:pStyle w:val="NoSpacing"/>
              <w:rPr>
                <w:ins w:id="41" w:author="Sarah Evans" w:date="2024-12-27T10:21:00Z" w16du:dateUtc="2024-12-27T10:21:00Z"/>
                <w:rFonts w:ascii="Tahoma" w:hAnsi="Tahoma" w:cs="Tahoma"/>
                <w:sz w:val="20"/>
                <w:szCs w:val="20"/>
              </w:rPr>
            </w:pPr>
          </w:p>
        </w:tc>
      </w:tr>
    </w:tbl>
    <w:p w14:paraId="3161E1DB" w14:textId="77777777" w:rsidR="0042078E" w:rsidRPr="009D3E05" w:rsidRDefault="0042078E" w:rsidP="00D22CF3">
      <w:pPr>
        <w:rPr>
          <w:rFonts w:ascii="Tahoma" w:hAnsi="Tahoma" w:cs="Tahoma"/>
        </w:rPr>
      </w:pPr>
    </w:p>
    <w:p w14:paraId="13224ABB" w14:textId="77777777" w:rsidR="00D22CF3" w:rsidRPr="009D3E05" w:rsidRDefault="00D22CF3" w:rsidP="00D22CF3">
      <w:pPr>
        <w:rPr>
          <w:rFonts w:ascii="Tahoma" w:hAnsi="Tahoma" w:cs="Tahoma"/>
        </w:rPr>
      </w:pPr>
      <w:r w:rsidRPr="009D3E05">
        <w:rPr>
          <w:rFonts w:ascii="Tahoma" w:hAnsi="Tahoma" w:cs="Tahoma"/>
        </w:rPr>
        <w:t>The following rules will be applied: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708"/>
      </w:tblGrid>
      <w:tr w:rsidR="00D22CF3" w:rsidRPr="009F1954" w14:paraId="516EE54C" w14:textId="77777777" w:rsidTr="00C16838">
        <w:tc>
          <w:tcPr>
            <w:tcW w:w="7797" w:type="dxa"/>
            <w:shd w:val="clear" w:color="auto" w:fill="C0C0C0"/>
          </w:tcPr>
          <w:p w14:paraId="259995F1" w14:textId="77777777" w:rsidR="00D22CF3" w:rsidRPr="009D3E05" w:rsidRDefault="00D22CF3" w:rsidP="00C16838">
            <w:pPr>
              <w:rPr>
                <w:rFonts w:ascii="Tahoma" w:hAnsi="Tahoma" w:cs="Tahoma"/>
                <w:b/>
                <w:sz w:val="20"/>
                <w:szCs w:val="20"/>
              </w:rPr>
            </w:pPr>
            <w:r w:rsidRPr="009D3E05">
              <w:rPr>
                <w:rFonts w:ascii="Tahoma" w:hAnsi="Tahoma" w:cs="Tahoma"/>
                <w:b/>
                <w:sz w:val="20"/>
                <w:szCs w:val="20"/>
              </w:rPr>
              <w:t>Rule</w:t>
            </w:r>
          </w:p>
        </w:tc>
        <w:tc>
          <w:tcPr>
            <w:tcW w:w="708" w:type="dxa"/>
            <w:shd w:val="clear" w:color="auto" w:fill="C0C0C0"/>
          </w:tcPr>
          <w:p w14:paraId="101A0643" w14:textId="77777777" w:rsidR="00D22CF3" w:rsidRPr="009D3E05" w:rsidRDefault="00D22CF3" w:rsidP="00C16838">
            <w:pPr>
              <w:rPr>
                <w:rFonts w:ascii="Tahoma" w:hAnsi="Tahoma" w:cs="Tahoma"/>
                <w:b/>
                <w:sz w:val="20"/>
                <w:szCs w:val="20"/>
              </w:rPr>
            </w:pPr>
            <w:r w:rsidRPr="009D3E05">
              <w:rPr>
                <w:rFonts w:ascii="Tahoma" w:hAnsi="Tahoma" w:cs="Tahoma"/>
                <w:b/>
                <w:sz w:val="20"/>
                <w:szCs w:val="20"/>
              </w:rPr>
              <w:t>Ref</w:t>
            </w:r>
          </w:p>
        </w:tc>
      </w:tr>
    </w:tbl>
    <w:p w14:paraId="265F6DDA" w14:textId="77777777" w:rsidR="00D22CF3" w:rsidRPr="009D3E05" w:rsidRDefault="00D22CF3" w:rsidP="00D22CF3">
      <w:pPr>
        <w:rPr>
          <w:rFonts w:ascii="Tahoma" w:hAnsi="Tahoma" w:cs="Tahoma"/>
        </w:rPr>
      </w:pPr>
    </w:p>
    <w:p w14:paraId="3606047C" w14:textId="77777777" w:rsidR="00D22CF3" w:rsidRPr="00F96BC7" w:rsidRDefault="00D22CF3" w:rsidP="00D22CF3">
      <w:pPr>
        <w:rPr>
          <w:rFonts w:ascii="Tahoma" w:hAnsi="Tahoma" w:cs="Tahoma"/>
          <w:b/>
          <w:sz w:val="20"/>
          <w:szCs w:val="20"/>
        </w:rPr>
      </w:pPr>
      <w:r w:rsidRPr="009D3E05">
        <w:rPr>
          <w:rFonts w:ascii="Tahoma" w:hAnsi="Tahoma" w:cs="Tahoma"/>
          <w:b/>
          <w:sz w:val="20"/>
          <w:szCs w:val="20"/>
        </w:rPr>
        <w:t>Trade Specific</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6"/>
        <w:gridCol w:w="429"/>
      </w:tblGrid>
      <w:tr w:rsidR="0042078E" w:rsidRPr="009F1954" w14:paraId="21FE2030" w14:textId="77777777" w:rsidTr="00C16838">
        <w:tc>
          <w:tcPr>
            <w:tcW w:w="7797" w:type="dxa"/>
          </w:tcPr>
          <w:p w14:paraId="1FE6DD0B" w14:textId="77777777" w:rsidR="0042078E" w:rsidRPr="009D3E05" w:rsidRDefault="0042078E" w:rsidP="00181F80">
            <w:pPr>
              <w:rPr>
                <w:rFonts w:ascii="Tahoma" w:hAnsi="Tahoma" w:cs="Tahoma"/>
                <w:sz w:val="20"/>
                <w:szCs w:val="20"/>
              </w:rPr>
            </w:pPr>
            <w:r w:rsidRPr="009D3E05">
              <w:rPr>
                <w:rFonts w:ascii="Tahoma" w:hAnsi="Tahoma" w:cs="Tahoma"/>
                <w:sz w:val="20"/>
                <w:szCs w:val="20"/>
              </w:rPr>
              <w:t xml:space="preserve">Enable ‘Do you work / install 3 phase?’ when the value of either ‘Primary Risk Trade/Industry’ or ‘Secondary Risk Trade/Industry’’ is </w:t>
            </w:r>
            <w:r w:rsidRPr="009D3E05">
              <w:rPr>
                <w:rFonts w:ascii="Tahoma" w:hAnsi="Tahoma" w:cs="Tahoma"/>
                <w:sz w:val="20"/>
                <w:szCs w:val="20"/>
                <w:highlight w:val="lightGray"/>
              </w:rPr>
              <w:t>DEVELOPER</w:t>
            </w:r>
          </w:p>
          <w:p w14:paraId="76BABA39" w14:textId="77777777" w:rsidR="008F09B7" w:rsidRPr="009D3E05" w:rsidRDefault="0042078E" w:rsidP="008F09B7">
            <w:pPr>
              <w:pStyle w:val="ListParagraph"/>
              <w:numPr>
                <w:ilvl w:val="0"/>
                <w:numId w:val="18"/>
              </w:numPr>
              <w:rPr>
                <w:rFonts w:ascii="Tahoma" w:hAnsi="Tahoma" w:cs="Tahoma"/>
                <w:sz w:val="20"/>
                <w:szCs w:val="20"/>
              </w:rPr>
            </w:pPr>
            <w:r w:rsidRPr="009D3E05">
              <w:rPr>
                <w:rFonts w:ascii="Tahoma" w:hAnsi="Tahoma" w:cs="Tahoma"/>
                <w:sz w:val="20"/>
                <w:szCs w:val="20"/>
              </w:rPr>
              <w:t>Electrical Contractor</w:t>
            </w:r>
            <w:r w:rsidR="008F09B7" w:rsidRPr="009D3E05">
              <w:rPr>
                <w:rFonts w:ascii="Tahoma" w:hAnsi="Tahoma" w:cs="Tahoma"/>
                <w:sz w:val="20"/>
                <w:szCs w:val="20"/>
              </w:rPr>
              <w:t>s</w:t>
            </w:r>
          </w:p>
          <w:p w14:paraId="748704A1" w14:textId="77777777" w:rsidR="0042078E" w:rsidRPr="009D3E05" w:rsidRDefault="008F09B7" w:rsidP="00C16838">
            <w:pPr>
              <w:pStyle w:val="ListParagraph"/>
              <w:numPr>
                <w:ilvl w:val="0"/>
                <w:numId w:val="18"/>
              </w:numPr>
              <w:rPr>
                <w:rFonts w:ascii="Tahoma" w:hAnsi="Tahoma" w:cs="Tahoma"/>
                <w:sz w:val="20"/>
                <w:szCs w:val="20"/>
              </w:rPr>
            </w:pPr>
            <w:r w:rsidRPr="009D3E05">
              <w:rPr>
                <w:rFonts w:ascii="Tahoma" w:hAnsi="Tahoma" w:cs="Tahoma"/>
                <w:sz w:val="20"/>
                <w:szCs w:val="20"/>
              </w:rPr>
              <w:t>Electricians</w:t>
            </w:r>
          </w:p>
        </w:tc>
        <w:tc>
          <w:tcPr>
            <w:tcW w:w="708" w:type="dxa"/>
          </w:tcPr>
          <w:p w14:paraId="7AC9924A" w14:textId="77777777" w:rsidR="0042078E" w:rsidRPr="009D3E05" w:rsidRDefault="0042078E" w:rsidP="00C16838">
            <w:pPr>
              <w:rPr>
                <w:rFonts w:ascii="Tahoma" w:hAnsi="Tahoma" w:cs="Tahoma"/>
                <w:sz w:val="20"/>
                <w:szCs w:val="20"/>
              </w:rPr>
            </w:pPr>
          </w:p>
        </w:tc>
      </w:tr>
      <w:tr w:rsidR="007F7736" w:rsidRPr="009F1954" w14:paraId="4B32E229" w14:textId="77777777" w:rsidTr="00C16838">
        <w:tc>
          <w:tcPr>
            <w:tcW w:w="7797" w:type="dxa"/>
          </w:tcPr>
          <w:p w14:paraId="2D259C4B" w14:textId="77777777" w:rsidR="007F7736" w:rsidRPr="009D3E05" w:rsidRDefault="007F7736" w:rsidP="00181F80">
            <w:pPr>
              <w:rPr>
                <w:rFonts w:ascii="Tahoma" w:hAnsi="Tahoma" w:cs="Tahoma"/>
                <w:sz w:val="20"/>
                <w:szCs w:val="20"/>
              </w:rPr>
            </w:pPr>
            <w:r w:rsidRPr="009D3E05">
              <w:rPr>
                <w:rFonts w:ascii="Tahoma" w:hAnsi="Tahoma" w:cs="Tahoma"/>
                <w:sz w:val="20"/>
                <w:szCs w:val="20"/>
              </w:rPr>
              <w:t>Enable “ Do you require Efficacy cover?” when the value of either “Primary risk trade/industry or Secondary trade of industry is:</w:t>
            </w:r>
          </w:p>
          <w:tbl>
            <w:tblPr>
              <w:tblW w:w="7840" w:type="dxa"/>
              <w:tblCellMar>
                <w:left w:w="0" w:type="dxa"/>
                <w:right w:w="0" w:type="dxa"/>
              </w:tblCellMar>
              <w:tblLook w:val="04A0" w:firstRow="1" w:lastRow="0" w:firstColumn="1" w:lastColumn="0" w:noHBand="0" w:noVBand="1"/>
            </w:tblPr>
            <w:tblGrid>
              <w:gridCol w:w="7840"/>
            </w:tblGrid>
            <w:tr w:rsidR="007F7736" w:rsidRPr="009F1954" w14:paraId="1DD1B87D" w14:textId="77777777" w:rsidTr="007F7736">
              <w:trPr>
                <w:trHeight w:val="300"/>
              </w:trPr>
              <w:tc>
                <w:tcPr>
                  <w:tcW w:w="78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E9AE55" w14:textId="77777777" w:rsidR="007F7736" w:rsidRPr="00F96BC7" w:rsidRDefault="007F7736">
                  <w:pPr>
                    <w:rPr>
                      <w:rFonts w:ascii="Tahoma" w:eastAsia="Calibri" w:hAnsi="Tahoma" w:cs="Tahoma"/>
                      <w:color w:val="000000" w:themeColor="text1"/>
                      <w:sz w:val="20"/>
                      <w:szCs w:val="20"/>
                    </w:rPr>
                  </w:pPr>
                  <w:r w:rsidRPr="00F96BC7">
                    <w:rPr>
                      <w:rFonts w:ascii="Tahoma" w:hAnsi="Tahoma" w:cs="Tahoma"/>
                      <w:color w:val="000000" w:themeColor="text1"/>
                      <w:sz w:val="20"/>
                      <w:szCs w:val="20"/>
                    </w:rPr>
                    <w:t>Alarm Installers</w:t>
                  </w:r>
                </w:p>
              </w:tc>
            </w:tr>
            <w:tr w:rsidR="007F7736" w:rsidRPr="009F1954" w14:paraId="2AB672DD" w14:textId="77777777" w:rsidTr="007F7736">
              <w:trPr>
                <w:trHeight w:val="300"/>
              </w:trPr>
              <w:tc>
                <w:tcPr>
                  <w:tcW w:w="784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19F6370" w14:textId="77777777" w:rsidR="007F7736" w:rsidRPr="00F96BC7" w:rsidRDefault="007F7736">
                  <w:pPr>
                    <w:rPr>
                      <w:rFonts w:ascii="Tahoma" w:eastAsia="Calibri" w:hAnsi="Tahoma" w:cs="Tahoma"/>
                      <w:color w:val="000000" w:themeColor="text1"/>
                      <w:sz w:val="20"/>
                      <w:szCs w:val="20"/>
                    </w:rPr>
                  </w:pPr>
                  <w:r w:rsidRPr="00F96BC7">
                    <w:rPr>
                      <w:rFonts w:ascii="Tahoma" w:hAnsi="Tahoma" w:cs="Tahoma"/>
                      <w:color w:val="000000" w:themeColor="text1"/>
                      <w:sz w:val="20"/>
                      <w:szCs w:val="20"/>
                    </w:rPr>
                    <w:t>CCTV Installation</w:t>
                  </w:r>
                </w:p>
              </w:tc>
            </w:tr>
            <w:tr w:rsidR="007F7736" w:rsidRPr="009F1954" w14:paraId="1757534A" w14:textId="77777777" w:rsidTr="007F7736">
              <w:trPr>
                <w:trHeight w:val="300"/>
              </w:trPr>
              <w:tc>
                <w:tcPr>
                  <w:tcW w:w="784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616473" w14:textId="77777777" w:rsidR="007F7736" w:rsidRPr="00F96BC7" w:rsidRDefault="007F7736">
                  <w:pPr>
                    <w:rPr>
                      <w:rFonts w:ascii="Tahoma" w:eastAsia="Calibri" w:hAnsi="Tahoma" w:cs="Tahoma"/>
                      <w:color w:val="000000" w:themeColor="text1"/>
                      <w:sz w:val="20"/>
                      <w:szCs w:val="20"/>
                    </w:rPr>
                  </w:pPr>
                  <w:r w:rsidRPr="00F96BC7">
                    <w:rPr>
                      <w:rFonts w:ascii="Tahoma" w:hAnsi="Tahoma" w:cs="Tahoma"/>
                      <w:color w:val="000000" w:themeColor="text1"/>
                      <w:sz w:val="20"/>
                      <w:szCs w:val="20"/>
                    </w:rPr>
                    <w:t>Electrical Contractors</w:t>
                  </w:r>
                </w:p>
              </w:tc>
            </w:tr>
            <w:tr w:rsidR="007F7736" w:rsidRPr="009F1954" w14:paraId="375ADC83" w14:textId="77777777" w:rsidTr="007F7736">
              <w:trPr>
                <w:trHeight w:val="300"/>
              </w:trPr>
              <w:tc>
                <w:tcPr>
                  <w:tcW w:w="78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230A9D" w14:textId="77777777" w:rsidR="007F7736" w:rsidRPr="00F96BC7" w:rsidRDefault="007F7736">
                  <w:pPr>
                    <w:rPr>
                      <w:rFonts w:ascii="Tahoma" w:eastAsia="Calibri" w:hAnsi="Tahoma" w:cs="Tahoma"/>
                      <w:color w:val="000000" w:themeColor="text1"/>
                      <w:sz w:val="20"/>
                      <w:szCs w:val="20"/>
                    </w:rPr>
                  </w:pPr>
                  <w:r w:rsidRPr="00F96BC7">
                    <w:rPr>
                      <w:rFonts w:ascii="Tahoma" w:hAnsi="Tahoma" w:cs="Tahoma"/>
                      <w:color w:val="000000" w:themeColor="text1"/>
                      <w:sz w:val="20"/>
                      <w:szCs w:val="20"/>
                    </w:rPr>
                    <w:t>Electricians</w:t>
                  </w:r>
                </w:p>
              </w:tc>
            </w:tr>
          </w:tbl>
          <w:p w14:paraId="33CA5F43" w14:textId="77777777" w:rsidR="007F7736" w:rsidRPr="009D3E05" w:rsidRDefault="007F7736" w:rsidP="00181F80">
            <w:pPr>
              <w:rPr>
                <w:rFonts w:ascii="Tahoma" w:hAnsi="Tahoma" w:cs="Tahoma"/>
                <w:sz w:val="20"/>
                <w:szCs w:val="20"/>
              </w:rPr>
            </w:pPr>
          </w:p>
        </w:tc>
        <w:tc>
          <w:tcPr>
            <w:tcW w:w="708" w:type="dxa"/>
          </w:tcPr>
          <w:p w14:paraId="75B566BA" w14:textId="77777777" w:rsidR="007F7736" w:rsidRPr="009D3E05" w:rsidRDefault="007F7736" w:rsidP="00C16838">
            <w:pPr>
              <w:rPr>
                <w:rFonts w:ascii="Tahoma" w:hAnsi="Tahoma" w:cs="Tahoma"/>
                <w:sz w:val="20"/>
                <w:szCs w:val="20"/>
              </w:rPr>
            </w:pPr>
          </w:p>
        </w:tc>
      </w:tr>
      <w:tr w:rsidR="0042078E" w:rsidRPr="009F1954" w14:paraId="5E356933" w14:textId="77777777" w:rsidTr="00C16838">
        <w:tc>
          <w:tcPr>
            <w:tcW w:w="7797" w:type="dxa"/>
          </w:tcPr>
          <w:p w14:paraId="7A1B0AA5" w14:textId="77777777" w:rsidR="0042078E" w:rsidRPr="009D3E05" w:rsidRDefault="0042078E" w:rsidP="00181F80">
            <w:pPr>
              <w:rPr>
                <w:rFonts w:ascii="Tahoma" w:hAnsi="Tahoma" w:cs="Tahoma"/>
                <w:sz w:val="20"/>
                <w:szCs w:val="20"/>
              </w:rPr>
            </w:pPr>
            <w:r w:rsidRPr="009D3E05">
              <w:rPr>
                <w:rFonts w:ascii="Tahoma" w:hAnsi="Tahoma" w:cs="Tahoma"/>
                <w:sz w:val="20"/>
                <w:szCs w:val="20"/>
              </w:rPr>
              <w:t>Enable ‘What is the maximum DEPTH you work to</w:t>
            </w:r>
            <w:r w:rsidR="008D0940" w:rsidRPr="009D3E05">
              <w:rPr>
                <w:rFonts w:ascii="Tahoma" w:hAnsi="Tahoma" w:cs="Tahoma"/>
                <w:sz w:val="20"/>
                <w:szCs w:val="20"/>
              </w:rPr>
              <w:t xml:space="preserve"> (in metres)</w:t>
            </w:r>
            <w:r w:rsidRPr="009D3E05">
              <w:rPr>
                <w:rFonts w:ascii="Tahoma" w:hAnsi="Tahoma" w:cs="Tahoma"/>
                <w:sz w:val="20"/>
                <w:szCs w:val="20"/>
              </w:rPr>
              <w:t xml:space="preserve">?’ when the value of either ‘Primary Risk Trade/Industry’ or ‘Secondary Risk Trade/Industry’ is </w:t>
            </w:r>
            <w:r w:rsidRPr="009D3E05">
              <w:rPr>
                <w:rFonts w:ascii="Tahoma" w:hAnsi="Tahoma" w:cs="Tahoma"/>
                <w:sz w:val="20"/>
                <w:szCs w:val="20"/>
                <w:highlight w:val="lightGray"/>
              </w:rPr>
              <w:t>DEVELOPER</w:t>
            </w:r>
          </w:p>
          <w:p w14:paraId="7A744E47" w14:textId="77777777" w:rsidR="0042078E" w:rsidRPr="009D3E05" w:rsidRDefault="0042078E" w:rsidP="00181F80">
            <w:pPr>
              <w:pStyle w:val="ListParagraph"/>
              <w:numPr>
                <w:ilvl w:val="0"/>
                <w:numId w:val="17"/>
              </w:numPr>
              <w:rPr>
                <w:rFonts w:ascii="Tahoma" w:hAnsi="Tahoma" w:cs="Tahoma"/>
                <w:sz w:val="20"/>
                <w:szCs w:val="20"/>
              </w:rPr>
            </w:pPr>
            <w:r w:rsidRPr="009D3E05">
              <w:rPr>
                <w:rFonts w:ascii="Tahoma" w:hAnsi="Tahoma" w:cs="Tahoma"/>
                <w:sz w:val="20"/>
                <w:szCs w:val="20"/>
              </w:rPr>
              <w:t>Alarm Installer</w:t>
            </w:r>
            <w:r w:rsidR="008D0940" w:rsidRPr="009D3E05">
              <w:rPr>
                <w:rFonts w:ascii="Tahoma" w:hAnsi="Tahoma" w:cs="Tahoma"/>
                <w:sz w:val="20"/>
                <w:szCs w:val="20"/>
              </w:rPr>
              <w:t>s</w:t>
            </w:r>
          </w:p>
          <w:p w14:paraId="5AEC0130" w14:textId="77777777" w:rsidR="008D0940" w:rsidRPr="009D3E05" w:rsidRDefault="0042078E" w:rsidP="00181F80">
            <w:pPr>
              <w:pStyle w:val="ListParagraph"/>
              <w:numPr>
                <w:ilvl w:val="0"/>
                <w:numId w:val="17"/>
              </w:numPr>
              <w:rPr>
                <w:rFonts w:ascii="Tahoma" w:hAnsi="Tahoma" w:cs="Tahoma"/>
                <w:sz w:val="20"/>
                <w:szCs w:val="20"/>
              </w:rPr>
            </w:pPr>
            <w:r w:rsidRPr="009D3E05">
              <w:rPr>
                <w:rFonts w:ascii="Tahoma" w:hAnsi="Tahoma" w:cs="Tahoma"/>
                <w:sz w:val="20"/>
                <w:szCs w:val="20"/>
              </w:rPr>
              <w:t>Flooring Contractor</w:t>
            </w:r>
            <w:r w:rsidR="008D0940" w:rsidRPr="009D3E05">
              <w:rPr>
                <w:rFonts w:ascii="Tahoma" w:hAnsi="Tahoma" w:cs="Tahoma"/>
                <w:sz w:val="20"/>
                <w:szCs w:val="20"/>
              </w:rPr>
              <w:t>s</w:t>
            </w:r>
          </w:p>
          <w:p w14:paraId="2AF670F8" w14:textId="77777777" w:rsidR="00CE2FCA" w:rsidRPr="009D3E05" w:rsidRDefault="008D0940" w:rsidP="008D0940">
            <w:pPr>
              <w:pStyle w:val="ListParagraph"/>
              <w:numPr>
                <w:ilvl w:val="0"/>
                <w:numId w:val="17"/>
              </w:numPr>
              <w:rPr>
                <w:rFonts w:ascii="Tahoma" w:hAnsi="Tahoma" w:cs="Tahoma"/>
                <w:sz w:val="20"/>
                <w:szCs w:val="20"/>
              </w:rPr>
            </w:pPr>
            <w:r w:rsidRPr="009D3E05">
              <w:rPr>
                <w:rFonts w:ascii="Tahoma" w:hAnsi="Tahoma" w:cs="Tahoma"/>
                <w:sz w:val="20"/>
                <w:szCs w:val="20"/>
              </w:rPr>
              <w:lastRenderedPageBreak/>
              <w:t>Groundworker</w:t>
            </w:r>
            <w:r w:rsidR="00A57082" w:rsidRPr="009D3E05">
              <w:rPr>
                <w:rFonts w:ascii="Tahoma" w:hAnsi="Tahoma" w:cs="Tahoma"/>
                <w:sz w:val="20"/>
                <w:szCs w:val="20"/>
              </w:rPr>
              <w:t>s</w:t>
            </w:r>
          </w:p>
          <w:p w14:paraId="4B58AE76" w14:textId="77777777" w:rsidR="00CE2FCA" w:rsidRPr="009D3E05" w:rsidRDefault="00CE2FCA" w:rsidP="00C16838">
            <w:pPr>
              <w:pStyle w:val="ListParagraph"/>
              <w:numPr>
                <w:ilvl w:val="0"/>
                <w:numId w:val="17"/>
              </w:numPr>
              <w:rPr>
                <w:rFonts w:ascii="Tahoma" w:hAnsi="Tahoma" w:cs="Tahoma"/>
                <w:sz w:val="20"/>
                <w:szCs w:val="20"/>
              </w:rPr>
            </w:pPr>
            <w:r w:rsidRPr="009D3E05">
              <w:rPr>
                <w:rFonts w:ascii="Tahoma" w:hAnsi="Tahoma" w:cs="Tahoma"/>
                <w:sz w:val="20"/>
                <w:szCs w:val="20"/>
              </w:rPr>
              <w:t>Telephone System (</w:t>
            </w:r>
            <w:r w:rsidR="00A57082" w:rsidRPr="009D3E05">
              <w:rPr>
                <w:rFonts w:ascii="Tahoma" w:hAnsi="Tahoma" w:cs="Tahoma"/>
                <w:sz w:val="20"/>
                <w:szCs w:val="20"/>
              </w:rPr>
              <w:t>I</w:t>
            </w:r>
            <w:r w:rsidRPr="009D3E05">
              <w:rPr>
                <w:rFonts w:ascii="Tahoma" w:hAnsi="Tahoma" w:cs="Tahoma"/>
                <w:sz w:val="20"/>
                <w:szCs w:val="20"/>
              </w:rPr>
              <w:t>ncluding wireless signalling installations) &amp; Data Cabling Installers</w:t>
            </w:r>
          </w:p>
          <w:p w14:paraId="2429D2F0" w14:textId="77777777" w:rsidR="00CE2FCA" w:rsidRPr="009D3E05" w:rsidRDefault="007F39FD" w:rsidP="00CE2FCA">
            <w:pPr>
              <w:pStyle w:val="ListParagraph"/>
              <w:numPr>
                <w:ilvl w:val="0"/>
                <w:numId w:val="17"/>
              </w:numPr>
              <w:rPr>
                <w:rFonts w:ascii="Tahoma" w:hAnsi="Tahoma" w:cs="Tahoma"/>
                <w:sz w:val="20"/>
                <w:szCs w:val="20"/>
              </w:rPr>
            </w:pPr>
            <w:r w:rsidRPr="009D3E05">
              <w:rPr>
                <w:rFonts w:ascii="Tahoma" w:hAnsi="Tahoma" w:cs="Tahoma"/>
                <w:sz w:val="20"/>
                <w:szCs w:val="20"/>
              </w:rPr>
              <w:t xml:space="preserve">Paving, Path, Drive &amp; Patio </w:t>
            </w:r>
            <w:r w:rsidR="00CE2FCA" w:rsidRPr="009D3E05">
              <w:rPr>
                <w:rFonts w:ascii="Tahoma" w:hAnsi="Tahoma" w:cs="Tahoma"/>
                <w:sz w:val="20"/>
                <w:szCs w:val="20"/>
              </w:rPr>
              <w:t>Contractor</w:t>
            </w:r>
          </w:p>
          <w:p w14:paraId="738E1481" w14:textId="77777777" w:rsidR="00CE2FCA" w:rsidRPr="009D3E05" w:rsidRDefault="00CE2FCA" w:rsidP="00CE2FCA">
            <w:pPr>
              <w:pStyle w:val="ListParagraph"/>
              <w:numPr>
                <w:ilvl w:val="0"/>
                <w:numId w:val="17"/>
              </w:numPr>
              <w:rPr>
                <w:rFonts w:ascii="Tahoma" w:hAnsi="Tahoma" w:cs="Tahoma"/>
                <w:sz w:val="20"/>
                <w:szCs w:val="20"/>
              </w:rPr>
            </w:pPr>
            <w:r w:rsidRPr="009D3E05">
              <w:rPr>
                <w:rFonts w:ascii="Tahoma" w:hAnsi="Tahoma" w:cs="Tahoma"/>
                <w:sz w:val="20"/>
                <w:szCs w:val="20"/>
              </w:rPr>
              <w:t>Landscape Gard</w:t>
            </w:r>
            <w:r w:rsidR="00DE19CD" w:rsidRPr="009D3E05">
              <w:rPr>
                <w:rFonts w:ascii="Tahoma" w:hAnsi="Tahoma" w:cs="Tahoma"/>
                <w:sz w:val="20"/>
                <w:szCs w:val="20"/>
              </w:rPr>
              <w:t>e</w:t>
            </w:r>
            <w:r w:rsidRPr="009D3E05">
              <w:rPr>
                <w:rFonts w:ascii="Tahoma" w:hAnsi="Tahoma" w:cs="Tahoma"/>
                <w:sz w:val="20"/>
                <w:szCs w:val="20"/>
              </w:rPr>
              <w:t>ner</w:t>
            </w:r>
            <w:r w:rsidR="00A57082" w:rsidRPr="009D3E05">
              <w:rPr>
                <w:rFonts w:ascii="Tahoma" w:hAnsi="Tahoma" w:cs="Tahoma"/>
                <w:sz w:val="20"/>
                <w:szCs w:val="20"/>
              </w:rPr>
              <w:t>s</w:t>
            </w:r>
          </w:p>
          <w:p w14:paraId="2CB59878" w14:textId="77777777" w:rsidR="00CE2FCA" w:rsidRPr="009D3E05" w:rsidRDefault="00CE2FCA" w:rsidP="00CE2FCA">
            <w:pPr>
              <w:pStyle w:val="ListParagraph"/>
              <w:numPr>
                <w:ilvl w:val="0"/>
                <w:numId w:val="17"/>
              </w:numPr>
              <w:rPr>
                <w:rFonts w:ascii="Tahoma" w:hAnsi="Tahoma" w:cs="Tahoma"/>
                <w:sz w:val="20"/>
                <w:szCs w:val="20"/>
              </w:rPr>
            </w:pPr>
            <w:r w:rsidRPr="009D3E05">
              <w:rPr>
                <w:rFonts w:ascii="Tahoma" w:hAnsi="Tahoma" w:cs="Tahoma"/>
                <w:sz w:val="20"/>
                <w:szCs w:val="20"/>
              </w:rPr>
              <w:t>Landscape Gard</w:t>
            </w:r>
            <w:r w:rsidR="00DE19CD" w:rsidRPr="009D3E05">
              <w:rPr>
                <w:rFonts w:ascii="Tahoma" w:hAnsi="Tahoma" w:cs="Tahoma"/>
                <w:sz w:val="20"/>
                <w:szCs w:val="20"/>
              </w:rPr>
              <w:t>e</w:t>
            </w:r>
            <w:r w:rsidRPr="009D3E05">
              <w:rPr>
                <w:rFonts w:ascii="Tahoma" w:hAnsi="Tahoma" w:cs="Tahoma"/>
                <w:sz w:val="20"/>
                <w:szCs w:val="20"/>
              </w:rPr>
              <w:t>ner</w:t>
            </w:r>
            <w:r w:rsidR="00A57082" w:rsidRPr="009D3E05">
              <w:rPr>
                <w:rFonts w:ascii="Tahoma" w:hAnsi="Tahoma" w:cs="Tahoma"/>
                <w:sz w:val="20"/>
                <w:szCs w:val="20"/>
              </w:rPr>
              <w:t>s</w:t>
            </w:r>
            <w:r w:rsidRPr="009D3E05">
              <w:rPr>
                <w:rFonts w:ascii="Tahoma" w:hAnsi="Tahoma" w:cs="Tahoma"/>
                <w:sz w:val="20"/>
                <w:szCs w:val="20"/>
              </w:rPr>
              <w:t xml:space="preserve"> (Including tree felling / lopping)</w:t>
            </w:r>
          </w:p>
          <w:p w14:paraId="4DA6F3F5" w14:textId="77777777" w:rsidR="00CE2FCA" w:rsidRPr="009D3E05" w:rsidRDefault="00CE2FCA" w:rsidP="00CE2FCA">
            <w:pPr>
              <w:pStyle w:val="ListParagraph"/>
              <w:rPr>
                <w:rFonts w:ascii="Tahoma" w:hAnsi="Tahoma" w:cs="Tahoma"/>
                <w:sz w:val="20"/>
                <w:szCs w:val="20"/>
              </w:rPr>
            </w:pPr>
          </w:p>
        </w:tc>
        <w:tc>
          <w:tcPr>
            <w:tcW w:w="708" w:type="dxa"/>
          </w:tcPr>
          <w:p w14:paraId="18E9D8F8" w14:textId="77777777" w:rsidR="0042078E" w:rsidRPr="009D3E05" w:rsidRDefault="0042078E" w:rsidP="00C16838">
            <w:pPr>
              <w:rPr>
                <w:rFonts w:ascii="Tahoma" w:hAnsi="Tahoma" w:cs="Tahoma"/>
                <w:sz w:val="20"/>
                <w:szCs w:val="20"/>
              </w:rPr>
            </w:pPr>
          </w:p>
        </w:tc>
      </w:tr>
      <w:tr w:rsidR="0042078E" w:rsidRPr="009F1954" w14:paraId="0A9DF46E" w14:textId="77777777" w:rsidTr="00C16838">
        <w:tc>
          <w:tcPr>
            <w:tcW w:w="7797" w:type="dxa"/>
          </w:tcPr>
          <w:p w14:paraId="4211B1D4" w14:textId="77777777" w:rsidR="0042078E" w:rsidRPr="009D3E05" w:rsidRDefault="0042078E" w:rsidP="00181F80">
            <w:pPr>
              <w:rPr>
                <w:rFonts w:ascii="Tahoma" w:hAnsi="Tahoma" w:cs="Tahoma"/>
                <w:sz w:val="20"/>
                <w:szCs w:val="20"/>
              </w:rPr>
            </w:pPr>
            <w:r w:rsidRPr="009D3E05">
              <w:rPr>
                <w:rFonts w:ascii="Tahoma" w:hAnsi="Tahoma" w:cs="Tahoma"/>
                <w:sz w:val="20"/>
                <w:szCs w:val="20"/>
              </w:rPr>
              <w:t xml:space="preserve">Enable ‘Do you work on paving, drives, paths or patios?’ when the value of either ‘Primary Risk Trade/Industry’ or ‘Secondary Risk Trade/Industry’ is </w:t>
            </w:r>
            <w:r w:rsidRPr="009D3E05">
              <w:rPr>
                <w:rFonts w:ascii="Tahoma" w:hAnsi="Tahoma" w:cs="Tahoma"/>
                <w:sz w:val="20"/>
                <w:szCs w:val="20"/>
                <w:highlight w:val="lightGray"/>
              </w:rPr>
              <w:t>DEVELOPER</w:t>
            </w:r>
          </w:p>
          <w:p w14:paraId="3BDFE5DC" w14:textId="77777777" w:rsidR="0042078E" w:rsidRPr="009D3E05" w:rsidRDefault="0042078E" w:rsidP="00181F80">
            <w:pPr>
              <w:rPr>
                <w:rFonts w:ascii="Tahoma" w:hAnsi="Tahoma" w:cs="Tahoma"/>
                <w:sz w:val="20"/>
                <w:szCs w:val="20"/>
              </w:rPr>
            </w:pPr>
            <w:r w:rsidRPr="009D3E05">
              <w:rPr>
                <w:rFonts w:ascii="Tahoma" w:hAnsi="Tahoma" w:cs="Tahoma"/>
                <w:sz w:val="20"/>
                <w:szCs w:val="20"/>
              </w:rPr>
              <w:t>‘Damp Proofing Contractors’</w:t>
            </w:r>
          </w:p>
          <w:p w14:paraId="17820C94" w14:textId="77777777" w:rsidR="0042078E" w:rsidRPr="009D3E05" w:rsidRDefault="0042078E" w:rsidP="00181F80">
            <w:pPr>
              <w:pStyle w:val="ListParagraph"/>
              <w:numPr>
                <w:ilvl w:val="0"/>
                <w:numId w:val="19"/>
              </w:numPr>
              <w:rPr>
                <w:rFonts w:ascii="Tahoma" w:hAnsi="Tahoma" w:cs="Tahoma"/>
                <w:sz w:val="20"/>
                <w:szCs w:val="20"/>
              </w:rPr>
            </w:pPr>
            <w:r w:rsidRPr="009D3E05">
              <w:rPr>
                <w:rFonts w:ascii="Tahoma" w:hAnsi="Tahoma" w:cs="Tahoma"/>
                <w:sz w:val="20"/>
                <w:szCs w:val="20"/>
              </w:rPr>
              <w:t>Graveyard Maintenance</w:t>
            </w:r>
          </w:p>
          <w:p w14:paraId="73295391" w14:textId="77777777" w:rsidR="00DE19CD" w:rsidRPr="009D3E05" w:rsidRDefault="0042078E" w:rsidP="00DE19CD">
            <w:pPr>
              <w:pStyle w:val="ListParagraph"/>
              <w:numPr>
                <w:ilvl w:val="0"/>
                <w:numId w:val="19"/>
              </w:numPr>
              <w:rPr>
                <w:rFonts w:ascii="Tahoma" w:hAnsi="Tahoma" w:cs="Tahoma"/>
                <w:sz w:val="20"/>
                <w:szCs w:val="20"/>
              </w:rPr>
            </w:pPr>
            <w:r w:rsidRPr="009D3E05">
              <w:rPr>
                <w:rFonts w:ascii="Tahoma" w:hAnsi="Tahoma" w:cs="Tahoma"/>
                <w:sz w:val="20"/>
                <w:szCs w:val="20"/>
              </w:rPr>
              <w:t>Landscape Gardener</w:t>
            </w:r>
          </w:p>
          <w:p w14:paraId="1377DEA9" w14:textId="77777777" w:rsidR="00DE19CD" w:rsidRPr="009D3E05" w:rsidRDefault="00DE19CD" w:rsidP="00DE19CD">
            <w:pPr>
              <w:pStyle w:val="ListParagraph"/>
              <w:numPr>
                <w:ilvl w:val="0"/>
                <w:numId w:val="19"/>
              </w:numPr>
              <w:rPr>
                <w:rFonts w:ascii="Tahoma" w:hAnsi="Tahoma" w:cs="Tahoma"/>
                <w:sz w:val="20"/>
                <w:szCs w:val="20"/>
              </w:rPr>
            </w:pPr>
            <w:r w:rsidRPr="009D3E05">
              <w:rPr>
                <w:rFonts w:ascii="Tahoma" w:hAnsi="Tahoma" w:cs="Tahoma"/>
                <w:sz w:val="20"/>
                <w:szCs w:val="20"/>
              </w:rPr>
              <w:t>Groundworkers</w:t>
            </w:r>
          </w:p>
          <w:p w14:paraId="78A5ABF8" w14:textId="77777777" w:rsidR="0042078E" w:rsidRPr="009D3E05" w:rsidRDefault="0042078E" w:rsidP="00C16838">
            <w:pPr>
              <w:rPr>
                <w:rFonts w:ascii="Tahoma" w:hAnsi="Tahoma" w:cs="Tahoma"/>
                <w:sz w:val="20"/>
                <w:szCs w:val="20"/>
              </w:rPr>
            </w:pPr>
          </w:p>
        </w:tc>
        <w:tc>
          <w:tcPr>
            <w:tcW w:w="708" w:type="dxa"/>
          </w:tcPr>
          <w:p w14:paraId="06C33A3D" w14:textId="77777777" w:rsidR="0042078E" w:rsidRPr="009D3E05" w:rsidRDefault="0042078E" w:rsidP="00C16838">
            <w:pPr>
              <w:rPr>
                <w:rFonts w:ascii="Tahoma" w:hAnsi="Tahoma" w:cs="Tahoma"/>
                <w:sz w:val="20"/>
                <w:szCs w:val="20"/>
              </w:rPr>
            </w:pPr>
          </w:p>
        </w:tc>
      </w:tr>
      <w:tr w:rsidR="0042078E" w:rsidRPr="009F1954" w14:paraId="12709783" w14:textId="77777777" w:rsidTr="00C16838">
        <w:tc>
          <w:tcPr>
            <w:tcW w:w="7797" w:type="dxa"/>
          </w:tcPr>
          <w:p w14:paraId="68B6D143" w14:textId="77777777" w:rsidR="0042078E" w:rsidRPr="009D3E05" w:rsidRDefault="0042078E" w:rsidP="00181F80">
            <w:pPr>
              <w:rPr>
                <w:rFonts w:ascii="Tahoma" w:hAnsi="Tahoma" w:cs="Tahoma"/>
                <w:sz w:val="20"/>
                <w:szCs w:val="20"/>
              </w:rPr>
            </w:pPr>
            <w:r w:rsidRPr="009D3E05">
              <w:rPr>
                <w:rFonts w:ascii="Tahoma" w:hAnsi="Tahoma" w:cs="Tahoma"/>
                <w:sz w:val="20"/>
                <w:szCs w:val="20"/>
              </w:rPr>
              <w:t xml:space="preserve">Enable ‘Do you do any ROAD SURFACING?’ when the value of either ‘Primary Risk Trade/Industry’ or ‘Secondary Risk Trade/Industry’ is </w:t>
            </w:r>
            <w:r w:rsidRPr="009D3E05">
              <w:rPr>
                <w:rFonts w:ascii="Tahoma" w:hAnsi="Tahoma" w:cs="Tahoma"/>
                <w:sz w:val="20"/>
                <w:szCs w:val="20"/>
                <w:highlight w:val="lightGray"/>
              </w:rPr>
              <w:t>DEVELOPER</w:t>
            </w:r>
          </w:p>
          <w:p w14:paraId="4886E51C" w14:textId="77777777" w:rsidR="0042078E" w:rsidRPr="009D3E05" w:rsidRDefault="009D3E05" w:rsidP="00181F80">
            <w:pPr>
              <w:pStyle w:val="ListParagraph"/>
              <w:numPr>
                <w:ilvl w:val="0"/>
                <w:numId w:val="20"/>
              </w:numPr>
              <w:rPr>
                <w:rFonts w:ascii="Tahoma" w:hAnsi="Tahoma" w:cs="Tahoma"/>
                <w:sz w:val="20"/>
                <w:szCs w:val="20"/>
              </w:rPr>
            </w:pPr>
            <w:r>
              <w:rPr>
                <w:rFonts w:ascii="Tahoma" w:hAnsi="Tahoma" w:cs="Tahoma"/>
                <w:sz w:val="20"/>
                <w:szCs w:val="20"/>
              </w:rPr>
              <w:t>Groundworker</w:t>
            </w:r>
          </w:p>
          <w:p w14:paraId="7A1040FB" w14:textId="77777777" w:rsidR="0042078E" w:rsidRPr="009D3E05" w:rsidRDefault="0042078E" w:rsidP="00C16838">
            <w:pPr>
              <w:rPr>
                <w:rFonts w:ascii="Tahoma" w:hAnsi="Tahoma" w:cs="Tahoma"/>
                <w:sz w:val="20"/>
                <w:szCs w:val="20"/>
              </w:rPr>
            </w:pPr>
          </w:p>
        </w:tc>
        <w:tc>
          <w:tcPr>
            <w:tcW w:w="708" w:type="dxa"/>
          </w:tcPr>
          <w:p w14:paraId="5C99C6E8" w14:textId="77777777" w:rsidR="0042078E" w:rsidRPr="009D3E05" w:rsidRDefault="0042078E" w:rsidP="00C16838">
            <w:pPr>
              <w:rPr>
                <w:rFonts w:ascii="Tahoma" w:hAnsi="Tahoma" w:cs="Tahoma"/>
                <w:sz w:val="20"/>
                <w:szCs w:val="20"/>
              </w:rPr>
            </w:pPr>
          </w:p>
        </w:tc>
      </w:tr>
      <w:tr w:rsidR="0042078E" w:rsidRPr="009F1954" w14:paraId="505B9013" w14:textId="77777777" w:rsidTr="00C16838">
        <w:tc>
          <w:tcPr>
            <w:tcW w:w="7797" w:type="dxa"/>
          </w:tcPr>
          <w:p w14:paraId="04713F48" w14:textId="77777777" w:rsidR="0042078E" w:rsidRPr="009D3E05" w:rsidRDefault="0042078E" w:rsidP="00181F80">
            <w:pPr>
              <w:rPr>
                <w:rFonts w:ascii="Tahoma" w:hAnsi="Tahoma" w:cs="Tahoma"/>
                <w:sz w:val="20"/>
                <w:szCs w:val="20"/>
              </w:rPr>
            </w:pPr>
            <w:r w:rsidRPr="009D3E05">
              <w:rPr>
                <w:rFonts w:ascii="Tahoma" w:hAnsi="Tahoma" w:cs="Tahoma"/>
                <w:sz w:val="20"/>
                <w:szCs w:val="20"/>
              </w:rPr>
              <w:t xml:space="preserve">Enable ‘Are you </w:t>
            </w:r>
            <w:r w:rsidR="00D82602" w:rsidRPr="009D3E05">
              <w:rPr>
                <w:rFonts w:ascii="Tahoma" w:hAnsi="Tahoma" w:cs="Tahoma"/>
                <w:sz w:val="20"/>
                <w:szCs w:val="20"/>
              </w:rPr>
              <w:t xml:space="preserve">Gas Safe </w:t>
            </w:r>
            <w:r w:rsidRPr="009D3E05">
              <w:rPr>
                <w:rFonts w:ascii="Tahoma" w:hAnsi="Tahoma" w:cs="Tahoma"/>
                <w:sz w:val="20"/>
                <w:szCs w:val="20"/>
              </w:rPr>
              <w:t xml:space="preserve">registered?’ when the value of either ‘Primary Risk Trade/Industry’ or ‘Secondary Risk Trade/Industry’ is </w:t>
            </w:r>
            <w:r w:rsidRPr="009D3E05">
              <w:rPr>
                <w:rFonts w:ascii="Tahoma" w:hAnsi="Tahoma" w:cs="Tahoma"/>
                <w:sz w:val="20"/>
                <w:szCs w:val="20"/>
                <w:highlight w:val="lightGray"/>
              </w:rPr>
              <w:t>DEVELOPER</w:t>
            </w:r>
          </w:p>
          <w:p w14:paraId="07955399" w14:textId="77777777" w:rsidR="0042078E" w:rsidRPr="009D3E05" w:rsidRDefault="002103BC" w:rsidP="00181F80">
            <w:pPr>
              <w:pStyle w:val="ListParagraph"/>
              <w:numPr>
                <w:ilvl w:val="0"/>
                <w:numId w:val="16"/>
              </w:numPr>
              <w:rPr>
                <w:rFonts w:ascii="Tahoma" w:hAnsi="Tahoma" w:cs="Tahoma"/>
                <w:sz w:val="20"/>
                <w:szCs w:val="20"/>
              </w:rPr>
            </w:pPr>
            <w:r w:rsidRPr="009D3E05">
              <w:rPr>
                <w:rFonts w:ascii="Tahoma" w:hAnsi="Tahoma" w:cs="Tahoma"/>
                <w:sz w:val="20"/>
                <w:szCs w:val="20"/>
              </w:rPr>
              <w:t>Bathroom Installation</w:t>
            </w:r>
          </w:p>
          <w:p w14:paraId="06B4CF08" w14:textId="77777777" w:rsidR="004A2DA3" w:rsidRPr="009D3E05" w:rsidRDefault="0042078E">
            <w:pPr>
              <w:pStyle w:val="ListParagraph"/>
              <w:numPr>
                <w:ilvl w:val="0"/>
                <w:numId w:val="16"/>
              </w:numPr>
              <w:rPr>
                <w:rFonts w:ascii="Tahoma" w:hAnsi="Tahoma" w:cs="Tahoma"/>
                <w:sz w:val="20"/>
                <w:szCs w:val="20"/>
              </w:rPr>
            </w:pPr>
            <w:r w:rsidRPr="009D3E05">
              <w:rPr>
                <w:rFonts w:ascii="Tahoma" w:hAnsi="Tahoma" w:cs="Tahoma"/>
                <w:sz w:val="20"/>
                <w:szCs w:val="20"/>
              </w:rPr>
              <w:t>Kitchen Installer</w:t>
            </w:r>
          </w:p>
          <w:p w14:paraId="61770D18" w14:textId="77777777" w:rsidR="004A2DA3" w:rsidRPr="009D3E05" w:rsidRDefault="00F65A46">
            <w:pPr>
              <w:pStyle w:val="ListParagraph"/>
              <w:numPr>
                <w:ilvl w:val="0"/>
                <w:numId w:val="16"/>
              </w:numPr>
              <w:rPr>
                <w:rFonts w:ascii="Tahoma" w:hAnsi="Tahoma" w:cs="Tahoma"/>
                <w:sz w:val="20"/>
                <w:szCs w:val="20"/>
              </w:rPr>
            </w:pPr>
            <w:r w:rsidRPr="009D3E05">
              <w:rPr>
                <w:rFonts w:ascii="Tahoma" w:hAnsi="Tahoma" w:cs="Tahoma"/>
                <w:sz w:val="20"/>
                <w:szCs w:val="20"/>
              </w:rPr>
              <w:t>Plumber</w:t>
            </w:r>
            <w:r w:rsidR="00A57082" w:rsidRPr="009D3E05">
              <w:rPr>
                <w:rFonts w:ascii="Tahoma" w:hAnsi="Tahoma" w:cs="Tahoma"/>
                <w:sz w:val="20"/>
                <w:szCs w:val="20"/>
              </w:rPr>
              <w:t>s</w:t>
            </w:r>
          </w:p>
          <w:p w14:paraId="2F3E2B7C" w14:textId="77777777" w:rsidR="002103BC" w:rsidRPr="009D3E05" w:rsidRDefault="002103BC">
            <w:pPr>
              <w:pStyle w:val="ListParagraph"/>
              <w:numPr>
                <w:ilvl w:val="0"/>
                <w:numId w:val="16"/>
              </w:numPr>
              <w:rPr>
                <w:rFonts w:ascii="Tahoma" w:hAnsi="Tahoma" w:cs="Tahoma"/>
                <w:sz w:val="20"/>
                <w:szCs w:val="20"/>
              </w:rPr>
            </w:pPr>
            <w:r w:rsidRPr="009D3E05">
              <w:rPr>
                <w:rFonts w:ascii="Tahoma" w:hAnsi="Tahoma" w:cs="Tahoma"/>
                <w:sz w:val="20"/>
                <w:szCs w:val="20"/>
              </w:rPr>
              <w:t xml:space="preserve">Plumbing and </w:t>
            </w:r>
            <w:r w:rsidR="00A57082" w:rsidRPr="009D3E05">
              <w:rPr>
                <w:rFonts w:ascii="Tahoma" w:hAnsi="Tahoma" w:cs="Tahoma"/>
                <w:sz w:val="20"/>
                <w:szCs w:val="20"/>
              </w:rPr>
              <w:t>H</w:t>
            </w:r>
            <w:r w:rsidRPr="009D3E05">
              <w:rPr>
                <w:rFonts w:ascii="Tahoma" w:hAnsi="Tahoma" w:cs="Tahoma"/>
                <w:sz w:val="20"/>
                <w:szCs w:val="20"/>
              </w:rPr>
              <w:t xml:space="preserve">eating </w:t>
            </w:r>
            <w:r w:rsidR="00A57082" w:rsidRPr="009D3E05">
              <w:rPr>
                <w:rFonts w:ascii="Tahoma" w:hAnsi="Tahoma" w:cs="Tahoma"/>
                <w:sz w:val="20"/>
                <w:szCs w:val="20"/>
              </w:rPr>
              <w:t>E</w:t>
            </w:r>
            <w:r w:rsidRPr="009D3E05">
              <w:rPr>
                <w:rFonts w:ascii="Tahoma" w:hAnsi="Tahoma" w:cs="Tahoma"/>
                <w:sz w:val="20"/>
                <w:szCs w:val="20"/>
              </w:rPr>
              <w:t>ngineer</w:t>
            </w:r>
            <w:r w:rsidR="00A57082" w:rsidRPr="009D3E05">
              <w:rPr>
                <w:rFonts w:ascii="Tahoma" w:hAnsi="Tahoma" w:cs="Tahoma"/>
                <w:sz w:val="20"/>
                <w:szCs w:val="20"/>
              </w:rPr>
              <w:t>s</w:t>
            </w:r>
          </w:p>
          <w:p w14:paraId="7F16FEBF" w14:textId="77777777" w:rsidR="002103BC" w:rsidRPr="009D3E05" w:rsidRDefault="00A57082">
            <w:pPr>
              <w:pStyle w:val="ListParagraph"/>
              <w:numPr>
                <w:ilvl w:val="0"/>
                <w:numId w:val="16"/>
              </w:numPr>
              <w:rPr>
                <w:rFonts w:ascii="Tahoma" w:hAnsi="Tahoma" w:cs="Tahoma"/>
                <w:sz w:val="20"/>
                <w:szCs w:val="20"/>
              </w:rPr>
            </w:pPr>
            <w:r w:rsidRPr="009D3E05">
              <w:rPr>
                <w:rFonts w:ascii="Tahoma" w:hAnsi="Tahoma" w:cs="Tahoma"/>
                <w:sz w:val="20"/>
                <w:szCs w:val="20"/>
              </w:rPr>
              <w:t>Heating E</w:t>
            </w:r>
            <w:r w:rsidR="002103BC" w:rsidRPr="009D3E05">
              <w:rPr>
                <w:rFonts w:ascii="Tahoma" w:hAnsi="Tahoma" w:cs="Tahoma"/>
                <w:sz w:val="20"/>
                <w:szCs w:val="20"/>
              </w:rPr>
              <w:t>ngineer</w:t>
            </w:r>
            <w:r w:rsidRPr="009D3E05">
              <w:rPr>
                <w:rFonts w:ascii="Tahoma" w:hAnsi="Tahoma" w:cs="Tahoma"/>
                <w:sz w:val="20"/>
                <w:szCs w:val="20"/>
              </w:rPr>
              <w:t>s</w:t>
            </w:r>
          </w:p>
          <w:p w14:paraId="3037E943" w14:textId="77777777" w:rsidR="00AD1747" w:rsidRPr="009D3E05" w:rsidRDefault="00AD1747" w:rsidP="00AD1747">
            <w:pPr>
              <w:pStyle w:val="ListParagraph"/>
              <w:rPr>
                <w:rFonts w:ascii="Tahoma" w:hAnsi="Tahoma" w:cs="Tahoma"/>
                <w:sz w:val="20"/>
                <w:szCs w:val="20"/>
              </w:rPr>
            </w:pPr>
          </w:p>
        </w:tc>
        <w:tc>
          <w:tcPr>
            <w:tcW w:w="708" w:type="dxa"/>
          </w:tcPr>
          <w:p w14:paraId="6BFC7D30" w14:textId="77777777" w:rsidR="0042078E" w:rsidRPr="009D3E05" w:rsidRDefault="0042078E" w:rsidP="00C16838">
            <w:pPr>
              <w:rPr>
                <w:rFonts w:ascii="Tahoma" w:hAnsi="Tahoma" w:cs="Tahoma"/>
                <w:sz w:val="20"/>
                <w:szCs w:val="20"/>
              </w:rPr>
            </w:pPr>
          </w:p>
        </w:tc>
      </w:tr>
      <w:tr w:rsidR="0042078E" w:rsidRPr="009F1954" w14:paraId="7A6377AD" w14:textId="77777777" w:rsidTr="00C16838">
        <w:tc>
          <w:tcPr>
            <w:tcW w:w="7797" w:type="dxa"/>
          </w:tcPr>
          <w:p w14:paraId="63B309A2" w14:textId="77777777" w:rsidR="0042078E" w:rsidRPr="009D3E05" w:rsidRDefault="0042078E" w:rsidP="00181F80">
            <w:pPr>
              <w:rPr>
                <w:rFonts w:ascii="Tahoma" w:hAnsi="Tahoma" w:cs="Tahoma"/>
                <w:sz w:val="20"/>
                <w:szCs w:val="20"/>
              </w:rPr>
            </w:pPr>
            <w:r w:rsidRPr="009D3E05">
              <w:rPr>
                <w:rFonts w:ascii="Tahoma" w:hAnsi="Tahoma" w:cs="Tahoma"/>
                <w:sz w:val="20"/>
                <w:szCs w:val="20"/>
              </w:rPr>
              <w:t xml:space="preserve">Enable ‘Do you do any VENTILATION work?’ when the value of either ‘Primary Risk Trade/Industry’ or ‘Secondary Risk Trade/Industry’ is </w:t>
            </w:r>
            <w:r w:rsidRPr="009D3E05">
              <w:rPr>
                <w:rFonts w:ascii="Tahoma" w:hAnsi="Tahoma" w:cs="Tahoma"/>
                <w:sz w:val="20"/>
                <w:szCs w:val="20"/>
                <w:highlight w:val="lightGray"/>
              </w:rPr>
              <w:t>DEVELOPER</w:t>
            </w:r>
          </w:p>
          <w:p w14:paraId="668578CC" w14:textId="77777777" w:rsidR="0042078E" w:rsidRPr="009D3E05" w:rsidRDefault="00814531" w:rsidP="00181F80">
            <w:pPr>
              <w:pStyle w:val="ListParagraph"/>
              <w:numPr>
                <w:ilvl w:val="0"/>
                <w:numId w:val="16"/>
              </w:numPr>
              <w:rPr>
                <w:rFonts w:ascii="Tahoma" w:hAnsi="Tahoma" w:cs="Tahoma"/>
                <w:sz w:val="20"/>
                <w:szCs w:val="20"/>
              </w:rPr>
            </w:pPr>
            <w:r w:rsidRPr="009D3E05">
              <w:rPr>
                <w:rFonts w:ascii="Tahoma" w:hAnsi="Tahoma" w:cs="Tahoma"/>
                <w:sz w:val="20"/>
                <w:szCs w:val="20"/>
              </w:rPr>
              <w:t>Bathroom Installation</w:t>
            </w:r>
          </w:p>
          <w:p w14:paraId="297807FF" w14:textId="77777777" w:rsidR="0042078E" w:rsidRPr="009D3E05" w:rsidRDefault="0042078E" w:rsidP="00181F80">
            <w:pPr>
              <w:pStyle w:val="ListParagraph"/>
              <w:numPr>
                <w:ilvl w:val="0"/>
                <w:numId w:val="16"/>
              </w:numPr>
              <w:rPr>
                <w:rFonts w:ascii="Tahoma" w:hAnsi="Tahoma" w:cs="Tahoma"/>
                <w:sz w:val="20"/>
                <w:szCs w:val="20"/>
              </w:rPr>
            </w:pPr>
            <w:r w:rsidRPr="009D3E05">
              <w:rPr>
                <w:rFonts w:ascii="Tahoma" w:hAnsi="Tahoma" w:cs="Tahoma"/>
                <w:sz w:val="20"/>
                <w:szCs w:val="20"/>
              </w:rPr>
              <w:t>Plumber</w:t>
            </w:r>
            <w:r w:rsidR="00A57082" w:rsidRPr="009D3E05">
              <w:rPr>
                <w:rFonts w:ascii="Tahoma" w:hAnsi="Tahoma" w:cs="Tahoma"/>
                <w:sz w:val="20"/>
                <w:szCs w:val="20"/>
              </w:rPr>
              <w:t>s</w:t>
            </w:r>
          </w:p>
          <w:p w14:paraId="7CD78BF6" w14:textId="77777777" w:rsidR="00C33A80" w:rsidRPr="009D3E05" w:rsidRDefault="00A57082" w:rsidP="00181F80">
            <w:pPr>
              <w:pStyle w:val="ListParagraph"/>
              <w:numPr>
                <w:ilvl w:val="0"/>
                <w:numId w:val="16"/>
              </w:numPr>
              <w:rPr>
                <w:rFonts w:ascii="Tahoma" w:hAnsi="Tahoma" w:cs="Tahoma"/>
                <w:sz w:val="20"/>
                <w:szCs w:val="20"/>
              </w:rPr>
            </w:pPr>
            <w:r w:rsidRPr="009D3E05">
              <w:rPr>
                <w:rFonts w:ascii="Tahoma" w:hAnsi="Tahoma" w:cs="Tahoma"/>
                <w:sz w:val="20"/>
                <w:szCs w:val="20"/>
              </w:rPr>
              <w:t>Plumbing and Heating E</w:t>
            </w:r>
            <w:r w:rsidR="00C33A80" w:rsidRPr="009D3E05">
              <w:rPr>
                <w:rFonts w:ascii="Tahoma" w:hAnsi="Tahoma" w:cs="Tahoma"/>
                <w:sz w:val="20"/>
                <w:szCs w:val="20"/>
              </w:rPr>
              <w:t>ngineer</w:t>
            </w:r>
            <w:r w:rsidRPr="009D3E05">
              <w:rPr>
                <w:rFonts w:ascii="Tahoma" w:hAnsi="Tahoma" w:cs="Tahoma"/>
                <w:sz w:val="20"/>
                <w:szCs w:val="20"/>
              </w:rPr>
              <w:t>s</w:t>
            </w:r>
          </w:p>
          <w:p w14:paraId="742163C2" w14:textId="77777777" w:rsidR="00C33A80" w:rsidRPr="009D3E05" w:rsidRDefault="00A57082" w:rsidP="00181F80">
            <w:pPr>
              <w:pStyle w:val="ListParagraph"/>
              <w:numPr>
                <w:ilvl w:val="0"/>
                <w:numId w:val="16"/>
              </w:numPr>
              <w:rPr>
                <w:rFonts w:ascii="Tahoma" w:hAnsi="Tahoma" w:cs="Tahoma"/>
                <w:sz w:val="20"/>
                <w:szCs w:val="20"/>
              </w:rPr>
            </w:pPr>
            <w:r w:rsidRPr="009D3E05">
              <w:rPr>
                <w:rFonts w:ascii="Tahoma" w:hAnsi="Tahoma" w:cs="Tahoma"/>
                <w:sz w:val="20"/>
                <w:szCs w:val="20"/>
              </w:rPr>
              <w:t>Heating E</w:t>
            </w:r>
            <w:r w:rsidR="00C33A80" w:rsidRPr="009D3E05">
              <w:rPr>
                <w:rFonts w:ascii="Tahoma" w:hAnsi="Tahoma" w:cs="Tahoma"/>
                <w:sz w:val="20"/>
                <w:szCs w:val="20"/>
              </w:rPr>
              <w:t>ngineer</w:t>
            </w:r>
            <w:r w:rsidRPr="009D3E05">
              <w:rPr>
                <w:rFonts w:ascii="Tahoma" w:hAnsi="Tahoma" w:cs="Tahoma"/>
                <w:sz w:val="20"/>
                <w:szCs w:val="20"/>
              </w:rPr>
              <w:t>s</w:t>
            </w:r>
          </w:p>
          <w:p w14:paraId="3FFD125F" w14:textId="77777777" w:rsidR="0042078E" w:rsidRPr="009D3E05" w:rsidRDefault="0042078E" w:rsidP="00C16838">
            <w:pPr>
              <w:rPr>
                <w:rFonts w:ascii="Tahoma" w:hAnsi="Tahoma" w:cs="Tahoma"/>
                <w:sz w:val="20"/>
                <w:szCs w:val="20"/>
              </w:rPr>
            </w:pPr>
          </w:p>
        </w:tc>
        <w:tc>
          <w:tcPr>
            <w:tcW w:w="708" w:type="dxa"/>
          </w:tcPr>
          <w:p w14:paraId="6AB69AF4" w14:textId="77777777" w:rsidR="0042078E" w:rsidRPr="009D3E05" w:rsidRDefault="0042078E" w:rsidP="00C16838">
            <w:pPr>
              <w:rPr>
                <w:rFonts w:ascii="Tahoma" w:hAnsi="Tahoma" w:cs="Tahoma"/>
                <w:sz w:val="20"/>
                <w:szCs w:val="20"/>
              </w:rPr>
            </w:pPr>
          </w:p>
        </w:tc>
      </w:tr>
      <w:tr w:rsidR="0042078E" w:rsidRPr="009F1954" w14:paraId="35C12E7D" w14:textId="77777777" w:rsidTr="00C16838">
        <w:tc>
          <w:tcPr>
            <w:tcW w:w="7797" w:type="dxa"/>
          </w:tcPr>
          <w:p w14:paraId="54F31D69" w14:textId="77777777" w:rsidR="0042078E" w:rsidRPr="009D3E05" w:rsidRDefault="0042078E" w:rsidP="00181F80">
            <w:pPr>
              <w:rPr>
                <w:rFonts w:ascii="Tahoma" w:hAnsi="Tahoma" w:cs="Tahoma"/>
                <w:sz w:val="20"/>
                <w:szCs w:val="20"/>
              </w:rPr>
            </w:pPr>
            <w:r w:rsidRPr="009D3E05">
              <w:rPr>
                <w:rFonts w:ascii="Tahoma" w:hAnsi="Tahoma" w:cs="Tahoma"/>
                <w:sz w:val="20"/>
                <w:szCs w:val="20"/>
              </w:rPr>
              <w:t>Enable</w:t>
            </w:r>
            <w:r w:rsidR="00C02E3F" w:rsidRPr="009D3E05">
              <w:rPr>
                <w:rFonts w:ascii="Tahoma" w:hAnsi="Tahoma" w:cs="Tahoma"/>
                <w:sz w:val="20"/>
                <w:szCs w:val="20"/>
              </w:rPr>
              <w:t xml:space="preserve"> </w:t>
            </w:r>
            <w:r w:rsidRPr="009D3E05">
              <w:rPr>
                <w:rFonts w:ascii="Tahoma" w:hAnsi="Tahoma" w:cs="Tahoma"/>
                <w:sz w:val="20"/>
                <w:szCs w:val="20"/>
              </w:rPr>
              <w:t>’</w:t>
            </w:r>
            <w:r w:rsidR="00C02E3F" w:rsidRPr="009D3E05">
              <w:rPr>
                <w:rFonts w:ascii="Tahoma" w:hAnsi="Tahoma" w:cs="Tahoma"/>
                <w:sz w:val="20"/>
                <w:szCs w:val="20"/>
              </w:rPr>
              <w:t>Do you only work on slate, thatched, tiled and flat fibreglass/resin roofs?</w:t>
            </w:r>
            <w:r w:rsidRPr="009D3E05">
              <w:rPr>
                <w:rFonts w:ascii="Tahoma" w:hAnsi="Tahoma" w:cs="Tahoma"/>
                <w:sz w:val="20"/>
                <w:szCs w:val="20"/>
              </w:rPr>
              <w:t xml:space="preserve">’ when the value of either ‘Primary Risk Trade/Industry’ or ‘Secondary Risk Trade/Industry’ is </w:t>
            </w:r>
            <w:r w:rsidRPr="009D3E05">
              <w:rPr>
                <w:rFonts w:ascii="Tahoma" w:hAnsi="Tahoma" w:cs="Tahoma"/>
                <w:sz w:val="20"/>
                <w:szCs w:val="20"/>
                <w:highlight w:val="lightGray"/>
              </w:rPr>
              <w:t>DEVELOPER</w:t>
            </w:r>
          </w:p>
          <w:p w14:paraId="0DBC1ED6" w14:textId="77777777" w:rsidR="00907B88" w:rsidRPr="009D3E05" w:rsidRDefault="00907B88" w:rsidP="00181F80">
            <w:pPr>
              <w:pStyle w:val="ListParagraph"/>
              <w:numPr>
                <w:ilvl w:val="0"/>
                <w:numId w:val="21"/>
              </w:numPr>
              <w:rPr>
                <w:rFonts w:ascii="Tahoma" w:hAnsi="Tahoma" w:cs="Tahoma"/>
                <w:sz w:val="20"/>
                <w:szCs w:val="20"/>
              </w:rPr>
            </w:pPr>
            <w:r w:rsidRPr="009D3E05">
              <w:rPr>
                <w:rFonts w:ascii="Tahoma" w:hAnsi="Tahoma" w:cs="Tahoma"/>
                <w:sz w:val="20"/>
                <w:szCs w:val="20"/>
              </w:rPr>
              <w:t>Roofer</w:t>
            </w:r>
            <w:r w:rsidR="00A57082" w:rsidRPr="009D3E05">
              <w:rPr>
                <w:rFonts w:ascii="Tahoma" w:hAnsi="Tahoma" w:cs="Tahoma"/>
                <w:sz w:val="20"/>
                <w:szCs w:val="20"/>
              </w:rPr>
              <w:t>s</w:t>
            </w:r>
          </w:p>
          <w:p w14:paraId="04F7BB7B" w14:textId="77777777" w:rsidR="00907B88" w:rsidRPr="009D3E05" w:rsidRDefault="00907B88" w:rsidP="00181F80">
            <w:pPr>
              <w:pStyle w:val="ListParagraph"/>
              <w:numPr>
                <w:ilvl w:val="0"/>
                <w:numId w:val="21"/>
              </w:numPr>
              <w:rPr>
                <w:rFonts w:ascii="Tahoma" w:hAnsi="Tahoma" w:cs="Tahoma"/>
                <w:sz w:val="20"/>
                <w:szCs w:val="20"/>
              </w:rPr>
            </w:pPr>
            <w:r w:rsidRPr="009D3E05">
              <w:rPr>
                <w:rFonts w:ascii="Tahoma" w:hAnsi="Tahoma" w:cs="Tahoma"/>
                <w:sz w:val="20"/>
                <w:szCs w:val="20"/>
              </w:rPr>
              <w:t xml:space="preserve">Roofers </w:t>
            </w:r>
            <w:r w:rsidR="00A57082" w:rsidRPr="009D3E05">
              <w:rPr>
                <w:rFonts w:ascii="Tahoma" w:hAnsi="Tahoma" w:cs="Tahoma"/>
                <w:sz w:val="20"/>
                <w:szCs w:val="20"/>
              </w:rPr>
              <w:t xml:space="preserve">- </w:t>
            </w:r>
            <w:r w:rsidRPr="009D3E05">
              <w:rPr>
                <w:rFonts w:ascii="Tahoma" w:hAnsi="Tahoma" w:cs="Tahoma"/>
                <w:sz w:val="20"/>
                <w:szCs w:val="20"/>
              </w:rPr>
              <w:t>Flat (</w:t>
            </w:r>
            <w:r w:rsidR="00A57082" w:rsidRPr="009D3E05">
              <w:rPr>
                <w:rFonts w:ascii="Tahoma" w:hAnsi="Tahoma" w:cs="Tahoma"/>
                <w:sz w:val="20"/>
                <w:szCs w:val="20"/>
              </w:rPr>
              <w:t>F</w:t>
            </w:r>
            <w:r w:rsidRPr="009D3E05">
              <w:rPr>
                <w:rFonts w:ascii="Tahoma" w:hAnsi="Tahoma" w:cs="Tahoma"/>
                <w:sz w:val="20"/>
                <w:szCs w:val="20"/>
              </w:rPr>
              <w:t xml:space="preserve">ibreglass </w:t>
            </w:r>
            <w:r w:rsidR="00A57082" w:rsidRPr="009D3E05">
              <w:rPr>
                <w:rFonts w:ascii="Tahoma" w:hAnsi="Tahoma" w:cs="Tahoma"/>
                <w:sz w:val="20"/>
                <w:szCs w:val="20"/>
              </w:rPr>
              <w:t>and Resin O</w:t>
            </w:r>
            <w:r w:rsidRPr="009D3E05">
              <w:rPr>
                <w:rFonts w:ascii="Tahoma" w:hAnsi="Tahoma" w:cs="Tahoma"/>
                <w:sz w:val="20"/>
                <w:szCs w:val="20"/>
              </w:rPr>
              <w:t>nly)</w:t>
            </w:r>
          </w:p>
          <w:p w14:paraId="2EE018F4" w14:textId="77777777" w:rsidR="007F39FD" w:rsidRPr="009D3E05" w:rsidRDefault="007F39FD" w:rsidP="00907B88">
            <w:pPr>
              <w:pStyle w:val="ListParagraph"/>
              <w:numPr>
                <w:ilvl w:val="0"/>
                <w:numId w:val="21"/>
              </w:numPr>
              <w:rPr>
                <w:rFonts w:ascii="Tahoma" w:hAnsi="Tahoma" w:cs="Tahoma"/>
                <w:sz w:val="20"/>
                <w:szCs w:val="20"/>
              </w:rPr>
            </w:pPr>
            <w:r w:rsidRPr="009D3E05">
              <w:rPr>
                <w:rFonts w:ascii="Tahoma" w:hAnsi="Tahoma" w:cs="Tahoma"/>
                <w:sz w:val="20"/>
                <w:szCs w:val="20"/>
              </w:rPr>
              <w:lastRenderedPageBreak/>
              <w:t xml:space="preserve">Roofers – Slaters, </w:t>
            </w:r>
            <w:proofErr w:type="spellStart"/>
            <w:r w:rsidRPr="009D3E05">
              <w:rPr>
                <w:rFonts w:ascii="Tahoma" w:hAnsi="Tahoma" w:cs="Tahoma"/>
                <w:sz w:val="20"/>
                <w:szCs w:val="20"/>
              </w:rPr>
              <w:t>Thatchers</w:t>
            </w:r>
            <w:proofErr w:type="spellEnd"/>
            <w:r w:rsidRPr="009D3E05">
              <w:rPr>
                <w:rFonts w:ascii="Tahoma" w:hAnsi="Tahoma" w:cs="Tahoma"/>
                <w:sz w:val="20"/>
                <w:szCs w:val="20"/>
              </w:rPr>
              <w:t xml:space="preserve"> &amp; Tilers</w:t>
            </w:r>
          </w:p>
          <w:p w14:paraId="662A161D" w14:textId="77777777" w:rsidR="0042078E" w:rsidRPr="009D3E05" w:rsidRDefault="0042078E" w:rsidP="007F39FD">
            <w:pPr>
              <w:rPr>
                <w:rFonts w:ascii="Tahoma" w:hAnsi="Tahoma" w:cs="Tahoma"/>
                <w:sz w:val="20"/>
                <w:szCs w:val="20"/>
              </w:rPr>
            </w:pPr>
          </w:p>
        </w:tc>
        <w:tc>
          <w:tcPr>
            <w:tcW w:w="708" w:type="dxa"/>
          </w:tcPr>
          <w:p w14:paraId="779F4FB1" w14:textId="77777777" w:rsidR="0042078E" w:rsidRPr="009D3E05" w:rsidRDefault="0042078E" w:rsidP="00C16838">
            <w:pPr>
              <w:rPr>
                <w:rFonts w:ascii="Tahoma" w:hAnsi="Tahoma" w:cs="Tahoma"/>
                <w:sz w:val="20"/>
                <w:szCs w:val="20"/>
              </w:rPr>
            </w:pPr>
          </w:p>
        </w:tc>
      </w:tr>
      <w:tr w:rsidR="0042078E" w:rsidRPr="009F1954" w14:paraId="4B6E822F" w14:textId="77777777" w:rsidTr="00C16838">
        <w:tc>
          <w:tcPr>
            <w:tcW w:w="7797" w:type="dxa"/>
          </w:tcPr>
          <w:p w14:paraId="4F214E8C" w14:textId="77777777" w:rsidR="0042078E" w:rsidRPr="009D3E05" w:rsidRDefault="0042078E" w:rsidP="00C16838">
            <w:pPr>
              <w:rPr>
                <w:rFonts w:ascii="Tahoma" w:hAnsi="Tahoma" w:cs="Tahoma"/>
                <w:sz w:val="20"/>
                <w:szCs w:val="20"/>
              </w:rPr>
            </w:pPr>
            <w:r w:rsidRPr="009D3E05">
              <w:rPr>
                <w:rFonts w:ascii="Tahoma" w:hAnsi="Tahoma" w:cs="Tahoma"/>
                <w:sz w:val="20"/>
                <w:szCs w:val="20"/>
              </w:rPr>
              <w:t xml:space="preserve">Enable ‘Do you carry out any form of structural waterproofing?’ when the value of either ‘Primary Risk Trade/Industry’ or ‘Secondary Risk Trade/Industry’ is </w:t>
            </w:r>
            <w:r w:rsidRPr="009D3E05">
              <w:rPr>
                <w:rFonts w:ascii="Tahoma" w:hAnsi="Tahoma" w:cs="Tahoma"/>
                <w:sz w:val="20"/>
                <w:szCs w:val="20"/>
                <w:highlight w:val="lightGray"/>
              </w:rPr>
              <w:t>DEVELOPER</w:t>
            </w:r>
          </w:p>
          <w:p w14:paraId="4BCF223B" w14:textId="77777777" w:rsidR="0042078E" w:rsidRPr="009D3E05" w:rsidRDefault="0042078E" w:rsidP="00C16838">
            <w:pPr>
              <w:pStyle w:val="ListParagraph"/>
              <w:numPr>
                <w:ilvl w:val="0"/>
                <w:numId w:val="16"/>
              </w:numPr>
              <w:rPr>
                <w:rFonts w:ascii="Tahoma" w:hAnsi="Tahoma" w:cs="Tahoma"/>
                <w:sz w:val="20"/>
                <w:szCs w:val="20"/>
              </w:rPr>
            </w:pPr>
            <w:r w:rsidRPr="009D3E05">
              <w:rPr>
                <w:rFonts w:ascii="Tahoma" w:hAnsi="Tahoma" w:cs="Tahoma"/>
                <w:sz w:val="20"/>
                <w:szCs w:val="20"/>
              </w:rPr>
              <w:t>Damp Proofing Contractors</w:t>
            </w:r>
          </w:p>
          <w:p w14:paraId="64611550" w14:textId="77777777" w:rsidR="0042078E" w:rsidRPr="009D3E05" w:rsidRDefault="0042078E" w:rsidP="00C16838">
            <w:pPr>
              <w:rPr>
                <w:rFonts w:ascii="Tahoma" w:hAnsi="Tahoma" w:cs="Tahoma"/>
                <w:sz w:val="20"/>
                <w:szCs w:val="20"/>
              </w:rPr>
            </w:pPr>
            <w:r w:rsidRPr="009D3E05">
              <w:rPr>
                <w:rFonts w:ascii="Tahoma" w:hAnsi="Tahoma" w:cs="Tahoma"/>
                <w:sz w:val="20"/>
                <w:szCs w:val="20"/>
              </w:rPr>
              <w:t xml:space="preserve"> </w:t>
            </w:r>
          </w:p>
        </w:tc>
        <w:tc>
          <w:tcPr>
            <w:tcW w:w="708" w:type="dxa"/>
          </w:tcPr>
          <w:p w14:paraId="7B7B7CC5" w14:textId="77777777" w:rsidR="0042078E" w:rsidRPr="009D3E05" w:rsidRDefault="0042078E" w:rsidP="00C16838">
            <w:pPr>
              <w:rPr>
                <w:rFonts w:ascii="Tahoma" w:hAnsi="Tahoma" w:cs="Tahoma"/>
                <w:sz w:val="20"/>
                <w:szCs w:val="20"/>
              </w:rPr>
            </w:pPr>
          </w:p>
        </w:tc>
      </w:tr>
      <w:tr w:rsidR="0042078E" w:rsidRPr="009F1954" w14:paraId="32360F37" w14:textId="77777777" w:rsidTr="00C16838">
        <w:tc>
          <w:tcPr>
            <w:tcW w:w="7797" w:type="dxa"/>
          </w:tcPr>
          <w:p w14:paraId="69851F36" w14:textId="77777777" w:rsidR="0042078E" w:rsidRPr="009D3E05" w:rsidRDefault="0042078E" w:rsidP="00C16838">
            <w:pPr>
              <w:rPr>
                <w:rFonts w:ascii="Tahoma" w:hAnsi="Tahoma" w:cs="Tahoma"/>
                <w:sz w:val="20"/>
                <w:szCs w:val="20"/>
              </w:rPr>
            </w:pPr>
            <w:r w:rsidRPr="009D3E05">
              <w:rPr>
                <w:rFonts w:ascii="Tahoma" w:hAnsi="Tahoma" w:cs="Tahoma"/>
                <w:sz w:val="20"/>
                <w:szCs w:val="20"/>
              </w:rPr>
              <w:t xml:space="preserve">Enable ‘Do you carry </w:t>
            </w:r>
            <w:r w:rsidR="00C02E3F" w:rsidRPr="009D3E05">
              <w:rPr>
                <w:rFonts w:ascii="Tahoma" w:hAnsi="Tahoma" w:cs="Tahoma"/>
                <w:sz w:val="20"/>
                <w:szCs w:val="20"/>
              </w:rPr>
              <w:t xml:space="preserve">out </w:t>
            </w:r>
            <w:r w:rsidRPr="009D3E05">
              <w:rPr>
                <w:rFonts w:ascii="Tahoma" w:hAnsi="Tahoma" w:cs="Tahoma"/>
                <w:sz w:val="20"/>
                <w:szCs w:val="20"/>
              </w:rPr>
              <w:t xml:space="preserve">any process of pressure injection involving the use of white spirit or similar carrier solvent?’ when the value of either ‘Primary Risk Trade/Industry’ or ‘Secondary Risk Trade/Industry’ is </w:t>
            </w:r>
            <w:r w:rsidRPr="009D3E05">
              <w:rPr>
                <w:rFonts w:ascii="Tahoma" w:hAnsi="Tahoma" w:cs="Tahoma"/>
                <w:sz w:val="20"/>
                <w:szCs w:val="20"/>
                <w:highlight w:val="lightGray"/>
              </w:rPr>
              <w:t>DEVELOPER</w:t>
            </w:r>
          </w:p>
          <w:p w14:paraId="330B482A" w14:textId="77777777" w:rsidR="0042078E" w:rsidRPr="009D3E05" w:rsidRDefault="0042078E" w:rsidP="00C16838">
            <w:pPr>
              <w:pStyle w:val="ListParagraph"/>
              <w:numPr>
                <w:ilvl w:val="0"/>
                <w:numId w:val="16"/>
              </w:numPr>
              <w:rPr>
                <w:rFonts w:ascii="Tahoma" w:hAnsi="Tahoma" w:cs="Tahoma"/>
                <w:sz w:val="20"/>
                <w:szCs w:val="20"/>
              </w:rPr>
            </w:pPr>
            <w:r w:rsidRPr="009D3E05">
              <w:rPr>
                <w:rFonts w:ascii="Tahoma" w:hAnsi="Tahoma" w:cs="Tahoma"/>
                <w:sz w:val="20"/>
                <w:szCs w:val="20"/>
              </w:rPr>
              <w:t>Damp Proofing Contractors</w:t>
            </w:r>
          </w:p>
          <w:p w14:paraId="52DC3C2A" w14:textId="77777777" w:rsidR="0042078E" w:rsidRPr="009D3E05" w:rsidRDefault="0042078E" w:rsidP="00C16838">
            <w:pPr>
              <w:rPr>
                <w:rFonts w:ascii="Tahoma" w:hAnsi="Tahoma" w:cs="Tahoma"/>
                <w:sz w:val="20"/>
                <w:szCs w:val="20"/>
              </w:rPr>
            </w:pPr>
          </w:p>
        </w:tc>
        <w:tc>
          <w:tcPr>
            <w:tcW w:w="708" w:type="dxa"/>
          </w:tcPr>
          <w:p w14:paraId="65FCE6FB" w14:textId="77777777" w:rsidR="0042078E" w:rsidRPr="009D3E05" w:rsidRDefault="0042078E" w:rsidP="00C16838">
            <w:pPr>
              <w:rPr>
                <w:rFonts w:ascii="Tahoma" w:hAnsi="Tahoma" w:cs="Tahoma"/>
                <w:sz w:val="20"/>
                <w:szCs w:val="20"/>
              </w:rPr>
            </w:pPr>
          </w:p>
        </w:tc>
      </w:tr>
      <w:tr w:rsidR="0042078E" w:rsidRPr="009F1954" w14:paraId="6B768ED5" w14:textId="77777777" w:rsidTr="00C16838">
        <w:tc>
          <w:tcPr>
            <w:tcW w:w="7797" w:type="dxa"/>
          </w:tcPr>
          <w:p w14:paraId="5EF27743" w14:textId="77777777" w:rsidR="0042078E" w:rsidRPr="009D3E05" w:rsidRDefault="0042078E" w:rsidP="00C16838">
            <w:pPr>
              <w:rPr>
                <w:rFonts w:ascii="Tahoma" w:hAnsi="Tahoma" w:cs="Tahoma"/>
                <w:sz w:val="20"/>
                <w:szCs w:val="20"/>
              </w:rPr>
            </w:pPr>
            <w:r w:rsidRPr="009D3E05">
              <w:rPr>
                <w:rFonts w:ascii="Tahoma" w:hAnsi="Tahoma" w:cs="Tahoma"/>
                <w:sz w:val="20"/>
                <w:szCs w:val="20"/>
              </w:rPr>
              <w:t xml:space="preserve">Enable ‘Do you Inject Cavity Wall?’ when the value of either ‘Primary Risk Trade/Industry’ or ‘Secondary Risk Trade/Industry’ is </w:t>
            </w:r>
            <w:r w:rsidRPr="009D3E05">
              <w:rPr>
                <w:rFonts w:ascii="Tahoma" w:hAnsi="Tahoma" w:cs="Tahoma"/>
                <w:sz w:val="20"/>
                <w:szCs w:val="20"/>
                <w:highlight w:val="lightGray"/>
              </w:rPr>
              <w:t>DEVELOPER</w:t>
            </w:r>
          </w:p>
          <w:p w14:paraId="16D62DB8" w14:textId="77777777" w:rsidR="0042078E" w:rsidRPr="009D3E05" w:rsidRDefault="007F39FD" w:rsidP="007F39FD">
            <w:pPr>
              <w:pStyle w:val="ListParagraph"/>
              <w:numPr>
                <w:ilvl w:val="0"/>
                <w:numId w:val="20"/>
              </w:numPr>
              <w:rPr>
                <w:rFonts w:ascii="Tahoma" w:hAnsi="Tahoma" w:cs="Tahoma"/>
                <w:sz w:val="20"/>
                <w:szCs w:val="20"/>
              </w:rPr>
            </w:pPr>
            <w:r w:rsidRPr="009D3E05">
              <w:rPr>
                <w:rFonts w:ascii="Tahoma" w:hAnsi="Tahoma" w:cs="Tahoma"/>
                <w:sz w:val="20"/>
                <w:szCs w:val="20"/>
              </w:rPr>
              <w:t>Cavity Wall Insulation</w:t>
            </w:r>
          </w:p>
          <w:p w14:paraId="31A4A04B" w14:textId="77777777" w:rsidR="0042078E" w:rsidRPr="009D3E05" w:rsidRDefault="0042078E" w:rsidP="00C16838">
            <w:pPr>
              <w:rPr>
                <w:rFonts w:ascii="Tahoma" w:hAnsi="Tahoma" w:cs="Tahoma"/>
                <w:sz w:val="20"/>
                <w:szCs w:val="20"/>
              </w:rPr>
            </w:pPr>
          </w:p>
        </w:tc>
        <w:tc>
          <w:tcPr>
            <w:tcW w:w="708" w:type="dxa"/>
          </w:tcPr>
          <w:p w14:paraId="13A63CC8" w14:textId="77777777" w:rsidR="0042078E" w:rsidRPr="009D3E05" w:rsidRDefault="0042078E" w:rsidP="00C16838">
            <w:pPr>
              <w:rPr>
                <w:rFonts w:ascii="Tahoma" w:hAnsi="Tahoma" w:cs="Tahoma"/>
                <w:sz w:val="20"/>
                <w:szCs w:val="20"/>
              </w:rPr>
            </w:pPr>
          </w:p>
        </w:tc>
      </w:tr>
      <w:tr w:rsidR="0042078E" w:rsidRPr="009F1954" w14:paraId="5E67B0FC" w14:textId="77777777" w:rsidTr="00C16838">
        <w:tc>
          <w:tcPr>
            <w:tcW w:w="7797" w:type="dxa"/>
          </w:tcPr>
          <w:p w14:paraId="3E527AD7" w14:textId="77777777" w:rsidR="0042078E" w:rsidRPr="009D3E05" w:rsidRDefault="0042078E" w:rsidP="00FE27B8">
            <w:pPr>
              <w:rPr>
                <w:rFonts w:ascii="Tahoma" w:hAnsi="Tahoma" w:cs="Tahoma"/>
                <w:sz w:val="20"/>
                <w:szCs w:val="20"/>
              </w:rPr>
            </w:pPr>
            <w:r w:rsidRPr="009D3E05">
              <w:rPr>
                <w:rFonts w:ascii="Tahoma" w:hAnsi="Tahoma" w:cs="Tahoma"/>
                <w:sz w:val="20"/>
                <w:szCs w:val="20"/>
              </w:rPr>
              <w:t xml:space="preserve">‘Do you use any Fixed powered woodworking machinery? ‘is enabled if the value against either ‘Primary Risk Trade / Industry’ or ‘Secondary Risk Trade / Industry’ (both captured on Personal Details screen) has one of the following values: </w:t>
            </w:r>
            <w:r w:rsidR="00907B88" w:rsidRPr="009D3E05">
              <w:rPr>
                <w:rFonts w:ascii="Tahoma" w:hAnsi="Tahoma" w:cs="Tahoma"/>
                <w:sz w:val="20"/>
                <w:szCs w:val="20"/>
                <w:highlight w:val="lightGray"/>
              </w:rPr>
              <w:t>DEVELOPER</w:t>
            </w:r>
          </w:p>
          <w:p w14:paraId="7D3F4E83" w14:textId="77777777" w:rsidR="00A57082" w:rsidRPr="009D3E05" w:rsidRDefault="00262D3C" w:rsidP="00262D3C">
            <w:pPr>
              <w:pStyle w:val="ListParagraph"/>
              <w:numPr>
                <w:ilvl w:val="0"/>
                <w:numId w:val="21"/>
              </w:numPr>
              <w:rPr>
                <w:rFonts w:ascii="Tahoma" w:hAnsi="Tahoma" w:cs="Tahoma"/>
                <w:sz w:val="20"/>
                <w:szCs w:val="20"/>
              </w:rPr>
            </w:pPr>
            <w:r w:rsidRPr="009D3E05">
              <w:rPr>
                <w:rFonts w:ascii="Tahoma" w:hAnsi="Tahoma" w:cs="Tahoma"/>
                <w:sz w:val="20"/>
                <w:szCs w:val="20"/>
              </w:rPr>
              <w:t>Carpenter</w:t>
            </w:r>
            <w:r w:rsidR="00A57082" w:rsidRPr="009D3E05">
              <w:rPr>
                <w:rFonts w:ascii="Tahoma" w:hAnsi="Tahoma" w:cs="Tahoma"/>
                <w:sz w:val="20"/>
                <w:szCs w:val="20"/>
              </w:rPr>
              <w:t>s</w:t>
            </w:r>
          </w:p>
          <w:p w14:paraId="00B3F194" w14:textId="77777777" w:rsidR="00262D3C" w:rsidRPr="009D3E05" w:rsidRDefault="00262D3C" w:rsidP="00262D3C">
            <w:pPr>
              <w:pStyle w:val="ListParagraph"/>
              <w:numPr>
                <w:ilvl w:val="0"/>
                <w:numId w:val="21"/>
              </w:numPr>
              <w:rPr>
                <w:rFonts w:ascii="Tahoma" w:hAnsi="Tahoma" w:cs="Tahoma"/>
                <w:sz w:val="20"/>
                <w:szCs w:val="20"/>
              </w:rPr>
            </w:pPr>
            <w:r w:rsidRPr="009D3E05">
              <w:rPr>
                <w:rFonts w:ascii="Tahoma" w:hAnsi="Tahoma" w:cs="Tahoma"/>
                <w:sz w:val="20"/>
                <w:szCs w:val="20"/>
              </w:rPr>
              <w:t>Joiner</w:t>
            </w:r>
            <w:r w:rsidR="00A57082" w:rsidRPr="009D3E05">
              <w:rPr>
                <w:rFonts w:ascii="Tahoma" w:hAnsi="Tahoma" w:cs="Tahoma"/>
                <w:sz w:val="20"/>
                <w:szCs w:val="20"/>
              </w:rPr>
              <w:t>s</w:t>
            </w:r>
          </w:p>
          <w:p w14:paraId="12476328" w14:textId="77777777" w:rsidR="0042078E" w:rsidRPr="009D3E05" w:rsidRDefault="00262D3C" w:rsidP="00262D3C">
            <w:pPr>
              <w:pStyle w:val="ListParagraph"/>
              <w:numPr>
                <w:ilvl w:val="0"/>
                <w:numId w:val="21"/>
              </w:numPr>
              <w:rPr>
                <w:rFonts w:ascii="Tahoma" w:hAnsi="Tahoma" w:cs="Tahoma"/>
                <w:sz w:val="20"/>
                <w:szCs w:val="20"/>
              </w:rPr>
            </w:pPr>
            <w:r w:rsidRPr="009D3E05">
              <w:rPr>
                <w:rFonts w:ascii="Tahoma" w:hAnsi="Tahoma" w:cs="Tahoma"/>
                <w:sz w:val="20"/>
                <w:szCs w:val="20"/>
              </w:rPr>
              <w:t xml:space="preserve">Furniture </w:t>
            </w:r>
            <w:r w:rsidR="00A57082" w:rsidRPr="009D3E05">
              <w:rPr>
                <w:rFonts w:ascii="Tahoma" w:hAnsi="Tahoma" w:cs="Tahoma"/>
                <w:sz w:val="20"/>
                <w:szCs w:val="20"/>
              </w:rPr>
              <w:t>A</w:t>
            </w:r>
            <w:r w:rsidRPr="009D3E05">
              <w:rPr>
                <w:rFonts w:ascii="Tahoma" w:hAnsi="Tahoma" w:cs="Tahoma"/>
                <w:sz w:val="20"/>
                <w:szCs w:val="20"/>
              </w:rPr>
              <w:t>ssembly</w:t>
            </w:r>
            <w:r w:rsidR="00A57082" w:rsidRPr="009D3E05">
              <w:rPr>
                <w:rFonts w:ascii="Tahoma" w:hAnsi="Tahoma" w:cs="Tahoma"/>
                <w:sz w:val="20"/>
                <w:szCs w:val="20"/>
              </w:rPr>
              <w:t xml:space="preserve"> and R</w:t>
            </w:r>
            <w:r w:rsidRPr="009D3E05">
              <w:rPr>
                <w:rFonts w:ascii="Tahoma" w:hAnsi="Tahoma" w:cs="Tahoma"/>
                <w:sz w:val="20"/>
                <w:szCs w:val="20"/>
              </w:rPr>
              <w:t>epairer</w:t>
            </w:r>
            <w:r w:rsidR="0042078E" w:rsidRPr="009D3E05">
              <w:rPr>
                <w:rFonts w:ascii="Tahoma" w:hAnsi="Tahoma" w:cs="Tahoma"/>
                <w:sz w:val="20"/>
                <w:szCs w:val="20"/>
              </w:rPr>
              <w:t xml:space="preserve">                                                     </w:t>
            </w:r>
          </w:p>
          <w:p w14:paraId="57B3A556" w14:textId="77777777" w:rsidR="0042078E" w:rsidRPr="009D3E05" w:rsidRDefault="0042078E" w:rsidP="00C16838">
            <w:pPr>
              <w:rPr>
                <w:rFonts w:ascii="Tahoma" w:hAnsi="Tahoma" w:cs="Tahoma"/>
                <w:sz w:val="20"/>
                <w:szCs w:val="20"/>
              </w:rPr>
            </w:pPr>
          </w:p>
        </w:tc>
        <w:tc>
          <w:tcPr>
            <w:tcW w:w="708" w:type="dxa"/>
          </w:tcPr>
          <w:p w14:paraId="21DAB53D" w14:textId="77777777" w:rsidR="0042078E" w:rsidRPr="009D3E05" w:rsidRDefault="0042078E" w:rsidP="00C16838">
            <w:pPr>
              <w:rPr>
                <w:rFonts w:ascii="Tahoma" w:hAnsi="Tahoma" w:cs="Tahoma"/>
                <w:sz w:val="20"/>
                <w:szCs w:val="20"/>
              </w:rPr>
            </w:pPr>
          </w:p>
        </w:tc>
      </w:tr>
      <w:tr w:rsidR="00D9512A" w:rsidRPr="009F1954" w14:paraId="43F01B1E" w14:textId="77777777" w:rsidTr="00C16838">
        <w:trPr>
          <w:ins w:id="42" w:author="Sarah Evans" w:date="2024-12-27T10:19:00Z" w16du:dateUtc="2024-12-27T10:19:00Z"/>
        </w:trPr>
        <w:tc>
          <w:tcPr>
            <w:tcW w:w="7797" w:type="dxa"/>
          </w:tcPr>
          <w:p w14:paraId="661C0A34" w14:textId="77777777" w:rsidR="00D9512A" w:rsidRPr="00D9512A" w:rsidRDefault="00D9512A" w:rsidP="00D9512A">
            <w:pPr>
              <w:rPr>
                <w:ins w:id="43" w:author="Sarah Evans" w:date="2024-12-27T10:20:00Z"/>
                <w:rFonts w:ascii="Tahoma" w:hAnsi="Tahoma" w:cs="Tahoma"/>
                <w:sz w:val="20"/>
                <w:szCs w:val="20"/>
              </w:rPr>
            </w:pPr>
            <w:ins w:id="44" w:author="Sarah Evans" w:date="2024-12-27T10:20:00Z">
              <w:r w:rsidRPr="00D9512A">
                <w:rPr>
                  <w:rFonts w:ascii="Tahoma" w:hAnsi="Tahoma" w:cs="Tahoma"/>
                  <w:sz w:val="20"/>
                  <w:szCs w:val="20"/>
                </w:rPr>
                <w:t>Do you Manufacture, Process (including cutting/grinding) or Supply any Kitchen Worktops (or any other similar products)?</w:t>
              </w:r>
            </w:ins>
          </w:p>
          <w:p w14:paraId="014ACC0F" w14:textId="72B6B2F7" w:rsidR="00D9512A" w:rsidRPr="009D3E05" w:rsidRDefault="00D9512A" w:rsidP="00D9512A">
            <w:pPr>
              <w:rPr>
                <w:ins w:id="45" w:author="Sarah Evans" w:date="2024-12-27T10:19:00Z" w16du:dateUtc="2024-12-27T10:19:00Z"/>
                <w:rFonts w:ascii="Tahoma" w:hAnsi="Tahoma" w:cs="Tahoma"/>
                <w:sz w:val="20"/>
                <w:szCs w:val="20"/>
              </w:rPr>
            </w:pPr>
            <w:ins w:id="46" w:author="Sarah Evans" w:date="2024-12-27T10:20:00Z" w16du:dateUtc="2024-12-27T10:20:00Z">
              <w:r>
                <w:rPr>
                  <w:rFonts w:ascii="Tahoma" w:hAnsi="Tahoma" w:cs="Tahoma"/>
                  <w:sz w:val="20"/>
                  <w:szCs w:val="20"/>
                </w:rPr>
                <w:t>i</w:t>
              </w:r>
            </w:ins>
            <w:ins w:id="47" w:author="Sarah Evans" w:date="2024-12-27T10:19:00Z" w16du:dateUtc="2024-12-27T10:19:00Z">
              <w:r w:rsidRPr="009D3E05">
                <w:rPr>
                  <w:rFonts w:ascii="Tahoma" w:hAnsi="Tahoma" w:cs="Tahoma"/>
                  <w:sz w:val="20"/>
                  <w:szCs w:val="20"/>
                </w:rPr>
                <w:t xml:space="preserve">s enabled if the value against either ‘Primary Risk Trade / Industry’ or ‘Secondary Risk Trade / Industry’ (both captured on Personal Details screen) has one of the following values: </w:t>
              </w:r>
              <w:r w:rsidRPr="009D3E05">
                <w:rPr>
                  <w:rFonts w:ascii="Tahoma" w:hAnsi="Tahoma" w:cs="Tahoma"/>
                  <w:sz w:val="20"/>
                  <w:szCs w:val="20"/>
                  <w:highlight w:val="lightGray"/>
                </w:rPr>
                <w:t>DEVELOPER</w:t>
              </w:r>
            </w:ins>
          </w:p>
          <w:p w14:paraId="36296ACB" w14:textId="77777777" w:rsidR="00D9512A" w:rsidRPr="00D9512A" w:rsidRDefault="00D9512A" w:rsidP="00D9512A">
            <w:pPr>
              <w:pStyle w:val="ListParagraph"/>
              <w:numPr>
                <w:ilvl w:val="0"/>
                <w:numId w:val="21"/>
              </w:numPr>
              <w:rPr>
                <w:ins w:id="48" w:author="Sarah Evans" w:date="2024-12-27T10:20:00Z"/>
                <w:rFonts w:ascii="Tahoma" w:hAnsi="Tahoma" w:cs="Tahoma"/>
                <w:sz w:val="20"/>
                <w:szCs w:val="20"/>
              </w:rPr>
            </w:pPr>
            <w:ins w:id="49" w:author="Sarah Evans" w:date="2024-12-27T10:20:00Z">
              <w:r w:rsidRPr="00D9512A">
                <w:rPr>
                  <w:rFonts w:ascii="Tahoma" w:hAnsi="Tahoma" w:cs="Tahoma"/>
                  <w:sz w:val="20"/>
                  <w:szCs w:val="20"/>
                </w:rPr>
                <w:t>Monumental Mason</w:t>
              </w:r>
            </w:ins>
          </w:p>
          <w:p w14:paraId="6DF2C004" w14:textId="717DB399" w:rsidR="00D9512A" w:rsidRPr="00D9512A" w:rsidRDefault="00D9512A" w:rsidP="00D9512A">
            <w:pPr>
              <w:pStyle w:val="ListParagraph"/>
              <w:numPr>
                <w:ilvl w:val="0"/>
                <w:numId w:val="21"/>
              </w:numPr>
              <w:rPr>
                <w:ins w:id="50" w:author="Sarah Evans" w:date="2024-12-27T10:20:00Z"/>
                <w:rFonts w:ascii="Tahoma" w:hAnsi="Tahoma" w:cs="Tahoma"/>
                <w:sz w:val="20"/>
                <w:szCs w:val="20"/>
              </w:rPr>
            </w:pPr>
            <w:ins w:id="51" w:author="Sarah Evans" w:date="2024-12-27T10:20:00Z">
              <w:r w:rsidRPr="00D9512A">
                <w:rPr>
                  <w:rFonts w:ascii="Tahoma" w:hAnsi="Tahoma" w:cs="Tahoma"/>
                  <w:sz w:val="20"/>
                  <w:szCs w:val="20"/>
                </w:rPr>
                <w:t>Stone Masons</w:t>
              </w:r>
            </w:ins>
          </w:p>
          <w:p w14:paraId="14BD443B" w14:textId="6454E4B0" w:rsidR="00D9512A" w:rsidRPr="00D9512A" w:rsidRDefault="00D9512A" w:rsidP="00D9512A">
            <w:pPr>
              <w:pStyle w:val="ListParagraph"/>
              <w:numPr>
                <w:ilvl w:val="0"/>
                <w:numId w:val="21"/>
              </w:numPr>
              <w:rPr>
                <w:ins w:id="52" w:author="Sarah Evans" w:date="2024-12-27T10:20:00Z"/>
                <w:rFonts w:ascii="Tahoma" w:hAnsi="Tahoma" w:cs="Tahoma"/>
                <w:sz w:val="20"/>
                <w:szCs w:val="20"/>
              </w:rPr>
            </w:pPr>
            <w:ins w:id="53" w:author="Sarah Evans" w:date="2024-12-27T10:20:00Z">
              <w:r w:rsidRPr="00D9512A">
                <w:rPr>
                  <w:rFonts w:ascii="Tahoma" w:hAnsi="Tahoma" w:cs="Tahoma"/>
                  <w:sz w:val="20"/>
                  <w:szCs w:val="20"/>
                </w:rPr>
                <w:t>Kitchen Installers</w:t>
              </w:r>
            </w:ins>
          </w:p>
          <w:p w14:paraId="7856CE8C" w14:textId="77777777" w:rsidR="00D9512A" w:rsidRPr="009D3E05" w:rsidRDefault="00D9512A" w:rsidP="00FE27B8">
            <w:pPr>
              <w:rPr>
                <w:ins w:id="54" w:author="Sarah Evans" w:date="2024-12-27T10:19:00Z" w16du:dateUtc="2024-12-27T10:19:00Z"/>
                <w:rFonts w:ascii="Tahoma" w:hAnsi="Tahoma" w:cs="Tahoma"/>
                <w:sz w:val="20"/>
                <w:szCs w:val="20"/>
              </w:rPr>
            </w:pPr>
          </w:p>
        </w:tc>
        <w:tc>
          <w:tcPr>
            <w:tcW w:w="708" w:type="dxa"/>
          </w:tcPr>
          <w:p w14:paraId="353EC3F3" w14:textId="77777777" w:rsidR="00D9512A" w:rsidRPr="009D3E05" w:rsidRDefault="00D9512A" w:rsidP="00C16838">
            <w:pPr>
              <w:rPr>
                <w:ins w:id="55" w:author="Sarah Evans" w:date="2024-12-27T10:19:00Z" w16du:dateUtc="2024-12-27T10:19:00Z"/>
                <w:rFonts w:ascii="Tahoma" w:hAnsi="Tahoma" w:cs="Tahoma"/>
                <w:sz w:val="20"/>
                <w:szCs w:val="20"/>
              </w:rPr>
            </w:pPr>
          </w:p>
        </w:tc>
      </w:tr>
      <w:tr w:rsidR="00D9512A" w:rsidRPr="009F1954" w14:paraId="6DDF4A79" w14:textId="77777777" w:rsidTr="00C16838">
        <w:trPr>
          <w:ins w:id="56" w:author="Sarah Evans" w:date="2024-12-27T10:21:00Z" w16du:dateUtc="2024-12-27T10:21:00Z"/>
        </w:trPr>
        <w:tc>
          <w:tcPr>
            <w:tcW w:w="7797" w:type="dxa"/>
          </w:tcPr>
          <w:p w14:paraId="2003A6EF" w14:textId="77777777" w:rsidR="00D9512A" w:rsidRPr="00D9512A" w:rsidRDefault="00D9512A" w:rsidP="00D9512A">
            <w:pPr>
              <w:rPr>
                <w:ins w:id="57" w:author="Sarah Evans" w:date="2024-12-27T10:21:00Z" w16du:dateUtc="2024-12-27T10:21:00Z"/>
                <w:rFonts w:ascii="Tahoma" w:hAnsi="Tahoma" w:cs="Tahoma"/>
                <w:sz w:val="20"/>
                <w:szCs w:val="20"/>
              </w:rPr>
            </w:pPr>
            <w:ins w:id="58" w:author="Sarah Evans" w:date="2024-12-27T10:21:00Z" w16du:dateUtc="2024-12-27T10:21:00Z">
              <w:r w:rsidRPr="009D3E05">
                <w:rPr>
                  <w:rFonts w:ascii="Tahoma" w:hAnsi="Tahoma" w:cs="Tahoma"/>
                  <w:sz w:val="20"/>
                  <w:szCs w:val="20"/>
                </w:rPr>
                <w:t>Response of YES to ‘</w:t>
              </w:r>
              <w:r w:rsidRPr="00D9512A">
                <w:rPr>
                  <w:rFonts w:ascii="Tahoma" w:hAnsi="Tahoma" w:cs="Tahoma"/>
                  <w:sz w:val="20"/>
                  <w:szCs w:val="20"/>
                </w:rPr>
                <w:t>Do you Manufacture, Process (including cutting/grinding) or Supply any Kitchen Worktops (or any other similar products)?</w:t>
              </w:r>
            </w:ins>
          </w:p>
          <w:p w14:paraId="535C457B" w14:textId="77777777" w:rsidR="00D9512A" w:rsidRDefault="00D9512A" w:rsidP="00D9512A">
            <w:pPr>
              <w:pStyle w:val="NoSpacing"/>
              <w:rPr>
                <w:ins w:id="59" w:author="Sarah Evans" w:date="2024-12-27T10:22:00Z" w16du:dateUtc="2024-12-27T10:22:00Z"/>
                <w:rFonts w:ascii="Tahoma" w:hAnsi="Tahoma" w:cs="Tahoma"/>
                <w:sz w:val="20"/>
                <w:szCs w:val="20"/>
              </w:rPr>
            </w:pPr>
            <w:ins w:id="60" w:author="Sarah Evans" w:date="2024-12-27T10:21:00Z" w16du:dateUtc="2024-12-27T10:21:00Z">
              <w:r w:rsidRPr="009D3E05">
                <w:rPr>
                  <w:rFonts w:ascii="Tahoma" w:hAnsi="Tahoma" w:cs="Tahoma"/>
                  <w:sz w:val="20"/>
                  <w:szCs w:val="20"/>
                </w:rPr>
                <w:t xml:space="preserve"> will enable </w:t>
              </w:r>
            </w:ins>
          </w:p>
          <w:p w14:paraId="5CB06FF1" w14:textId="77777777" w:rsidR="00D9512A" w:rsidRDefault="00D9512A" w:rsidP="00D9512A">
            <w:pPr>
              <w:pStyle w:val="NoSpacing"/>
              <w:rPr>
                <w:ins w:id="61" w:author="Sarah Evans" w:date="2024-12-27T10:22:00Z" w16du:dateUtc="2024-12-27T10:22:00Z"/>
                <w:rFonts w:ascii="Tahoma" w:hAnsi="Tahoma" w:cs="Tahoma"/>
                <w:sz w:val="20"/>
                <w:szCs w:val="20"/>
              </w:rPr>
            </w:pPr>
          </w:p>
          <w:p w14:paraId="405A958F" w14:textId="12E7ABA4" w:rsidR="00D9512A" w:rsidRPr="00D9512A" w:rsidRDefault="00D9512A" w:rsidP="00D9512A">
            <w:pPr>
              <w:pStyle w:val="NoSpacing"/>
              <w:rPr>
                <w:ins w:id="62" w:author="Sarah Evans" w:date="2024-12-27T10:22:00Z" w16du:dateUtc="2024-12-27T10:22:00Z"/>
                <w:rFonts w:ascii="Tahoma" w:hAnsi="Tahoma" w:cs="Tahoma"/>
                <w:sz w:val="20"/>
                <w:szCs w:val="20"/>
              </w:rPr>
            </w:pPr>
            <w:ins w:id="63" w:author="Sarah Evans" w:date="2024-12-27T10:21:00Z" w16du:dateUtc="2024-12-27T10:21:00Z">
              <w:r w:rsidRPr="009D3E05">
                <w:rPr>
                  <w:rFonts w:ascii="Tahoma" w:hAnsi="Tahoma" w:cs="Tahoma"/>
                  <w:sz w:val="20"/>
                  <w:szCs w:val="20"/>
                </w:rPr>
                <w:t>‘</w:t>
              </w:r>
            </w:ins>
            <w:ins w:id="64" w:author="Sarah Evans" w:date="2024-12-27T10:22:00Z" w16du:dateUtc="2024-12-27T10:22:00Z">
              <w:r w:rsidRPr="00D9512A">
                <w:rPr>
                  <w:rFonts w:ascii="Tahoma" w:hAnsi="Tahoma" w:cs="Tahoma"/>
                  <w:sz w:val="20"/>
                  <w:szCs w:val="20"/>
                </w:rPr>
                <w:t>Please confirm that you have ensured that:</w:t>
              </w:r>
            </w:ins>
          </w:p>
          <w:p w14:paraId="6E28559B" w14:textId="77777777" w:rsidR="00D9512A" w:rsidRPr="00D9512A" w:rsidRDefault="00D9512A" w:rsidP="00D9512A">
            <w:pPr>
              <w:pStyle w:val="NoSpacing"/>
              <w:rPr>
                <w:ins w:id="65" w:author="Sarah Evans" w:date="2024-12-27T10:22:00Z" w16du:dateUtc="2024-12-27T10:22:00Z"/>
                <w:rFonts w:ascii="Tahoma" w:hAnsi="Tahoma" w:cs="Tahoma"/>
                <w:sz w:val="20"/>
                <w:szCs w:val="20"/>
              </w:rPr>
            </w:pPr>
            <w:ins w:id="66" w:author="Sarah Evans" w:date="2024-12-27T10:22:00Z" w16du:dateUtc="2024-12-27T10:22:00Z">
              <w:r w:rsidRPr="00D9512A">
                <w:rPr>
                  <w:rFonts w:ascii="Tahoma" w:hAnsi="Tahoma" w:cs="Tahoma"/>
                  <w:sz w:val="20"/>
                  <w:szCs w:val="20"/>
                </w:rPr>
                <w:t> </w:t>
              </w:r>
            </w:ins>
          </w:p>
          <w:p w14:paraId="1C69002A" w14:textId="77777777" w:rsidR="00D9512A" w:rsidRPr="00D9512A" w:rsidRDefault="00D9512A" w:rsidP="00D9512A">
            <w:pPr>
              <w:pStyle w:val="NoSpacing"/>
              <w:rPr>
                <w:ins w:id="67" w:author="Sarah Evans" w:date="2024-12-27T10:22:00Z" w16du:dateUtc="2024-12-27T10:22:00Z"/>
                <w:rFonts w:ascii="Tahoma" w:hAnsi="Tahoma" w:cs="Tahoma"/>
                <w:sz w:val="20"/>
                <w:szCs w:val="20"/>
              </w:rPr>
            </w:pPr>
            <w:proofErr w:type="spellStart"/>
            <w:ins w:id="68" w:author="Sarah Evans" w:date="2024-12-27T10:22:00Z" w16du:dateUtc="2024-12-27T10:22:00Z">
              <w:r w:rsidRPr="00D9512A">
                <w:rPr>
                  <w:rFonts w:ascii="Tahoma" w:hAnsi="Tahoma" w:cs="Tahoma"/>
                  <w:sz w:val="20"/>
                  <w:szCs w:val="20"/>
                </w:rPr>
                <w:lastRenderedPageBreak/>
                <w:t>i</w:t>
              </w:r>
              <w:proofErr w:type="spellEnd"/>
              <w:r w:rsidRPr="00D9512A">
                <w:rPr>
                  <w:rFonts w:ascii="Tahoma" w:hAnsi="Tahoma" w:cs="Tahoma"/>
                  <w:sz w:val="20"/>
                  <w:szCs w:val="20"/>
                </w:rPr>
                <w:t>.      any exposure to stone dust (particularly silica dust) is adequately controlled using engineering methods such as water suppression and local exhaust ventilation, and</w:t>
              </w:r>
            </w:ins>
          </w:p>
          <w:p w14:paraId="0338119F" w14:textId="77777777" w:rsidR="00D9512A" w:rsidRPr="00D9512A" w:rsidRDefault="00D9512A" w:rsidP="00D9512A">
            <w:pPr>
              <w:pStyle w:val="NoSpacing"/>
              <w:rPr>
                <w:ins w:id="69" w:author="Sarah Evans" w:date="2024-12-27T10:22:00Z" w16du:dateUtc="2024-12-27T10:22:00Z"/>
                <w:rFonts w:ascii="Tahoma" w:hAnsi="Tahoma" w:cs="Tahoma"/>
                <w:sz w:val="20"/>
                <w:szCs w:val="20"/>
              </w:rPr>
            </w:pPr>
            <w:ins w:id="70" w:author="Sarah Evans" w:date="2024-12-27T10:22:00Z" w16du:dateUtc="2024-12-27T10:22:00Z">
              <w:r w:rsidRPr="00D9512A">
                <w:rPr>
                  <w:rFonts w:ascii="Tahoma" w:hAnsi="Tahoma" w:cs="Tahoma"/>
                  <w:sz w:val="20"/>
                  <w:szCs w:val="20"/>
                </w:rPr>
                <w:t>ii.      suitable controls are provided for all manufacturing, grinding, and cutting activities, irrelevant of duration and location (indoors or outdoors) and</w:t>
              </w:r>
            </w:ins>
          </w:p>
          <w:p w14:paraId="1908A362" w14:textId="77777777" w:rsidR="00D9512A" w:rsidRPr="00D9512A" w:rsidRDefault="00D9512A" w:rsidP="00D9512A">
            <w:pPr>
              <w:pStyle w:val="NoSpacing"/>
              <w:rPr>
                <w:ins w:id="71" w:author="Sarah Evans" w:date="2024-12-27T10:22:00Z" w16du:dateUtc="2024-12-27T10:22:00Z"/>
                <w:rFonts w:ascii="Tahoma" w:hAnsi="Tahoma" w:cs="Tahoma"/>
                <w:sz w:val="20"/>
                <w:szCs w:val="20"/>
              </w:rPr>
            </w:pPr>
            <w:ins w:id="72" w:author="Sarah Evans" w:date="2024-12-27T10:22:00Z" w16du:dateUtc="2024-12-27T10:22:00Z">
              <w:r w:rsidRPr="00D9512A">
                <w:rPr>
                  <w:rFonts w:ascii="Tahoma" w:hAnsi="Tahoma" w:cs="Tahoma"/>
                  <w:sz w:val="20"/>
                  <w:szCs w:val="20"/>
                </w:rPr>
                <w:t>iii.       adequate and suitable Personal Protective Equipment (PPE) Respiratory Protective Equipment (RPE) is available for use by all employees and</w:t>
              </w:r>
            </w:ins>
          </w:p>
          <w:p w14:paraId="7B7096EE" w14:textId="77777777" w:rsidR="00D9512A" w:rsidRPr="00D9512A" w:rsidRDefault="00D9512A" w:rsidP="00D9512A">
            <w:pPr>
              <w:pStyle w:val="NoSpacing"/>
              <w:rPr>
                <w:ins w:id="73" w:author="Sarah Evans" w:date="2024-12-27T10:22:00Z" w16du:dateUtc="2024-12-27T10:22:00Z"/>
                <w:rFonts w:ascii="Tahoma" w:hAnsi="Tahoma" w:cs="Tahoma"/>
                <w:sz w:val="20"/>
                <w:szCs w:val="20"/>
              </w:rPr>
            </w:pPr>
            <w:ins w:id="74" w:author="Sarah Evans" w:date="2024-12-27T10:22:00Z" w16du:dateUtc="2024-12-27T10:22:00Z">
              <w:r w:rsidRPr="00D9512A">
                <w:rPr>
                  <w:rFonts w:ascii="Tahoma" w:hAnsi="Tahoma" w:cs="Tahoma"/>
                  <w:sz w:val="20"/>
                  <w:szCs w:val="20"/>
                </w:rPr>
                <w:t>iv.      any RPE is appropriate, adequate, properly maintained and its use enforced</w:t>
              </w:r>
            </w:ins>
          </w:p>
          <w:p w14:paraId="58C9250C" w14:textId="03F230B3" w:rsidR="00D9512A" w:rsidRPr="00D9512A" w:rsidRDefault="00D9512A" w:rsidP="00D9512A">
            <w:pPr>
              <w:rPr>
                <w:ins w:id="75" w:author="Sarah Evans" w:date="2024-12-27T10:21:00Z" w16du:dateUtc="2024-12-27T10:21:00Z"/>
                <w:rFonts w:ascii="Tahoma" w:hAnsi="Tahoma" w:cs="Tahoma"/>
                <w:sz w:val="20"/>
                <w:szCs w:val="20"/>
              </w:rPr>
            </w:pPr>
            <w:ins w:id="76" w:author="Sarah Evans" w:date="2024-12-27T10:22:00Z" w16du:dateUtc="2024-12-27T10:22:00Z">
              <w:r w:rsidRPr="00D9512A">
                <w:rPr>
                  <w:rFonts w:ascii="Tahoma" w:hAnsi="Tahoma" w:cs="Tahoma"/>
                  <w:kern w:val="0"/>
                  <w:sz w:val="20"/>
                  <w:szCs w:val="20"/>
                  <w14:ligatures w14:val="none"/>
                </w:rPr>
                <w:t>v.      there is the provision of information, instruction, and training to employees on the risks and control measures required</w:t>
              </w:r>
              <w:r>
                <w:rPr>
                  <w:rFonts w:ascii="Tahoma" w:hAnsi="Tahoma" w:cs="Tahoma"/>
                  <w:kern w:val="0"/>
                  <w:sz w:val="20"/>
                  <w:szCs w:val="20"/>
                  <w14:ligatures w14:val="none"/>
                </w:rPr>
                <w:t>”</w:t>
              </w:r>
            </w:ins>
          </w:p>
        </w:tc>
        <w:tc>
          <w:tcPr>
            <w:tcW w:w="708" w:type="dxa"/>
          </w:tcPr>
          <w:p w14:paraId="379F1B18" w14:textId="77777777" w:rsidR="00D9512A" w:rsidRPr="009D3E05" w:rsidRDefault="00D9512A" w:rsidP="00C16838">
            <w:pPr>
              <w:rPr>
                <w:ins w:id="77" w:author="Sarah Evans" w:date="2024-12-27T10:21:00Z" w16du:dateUtc="2024-12-27T10:21:00Z"/>
                <w:rFonts w:ascii="Tahoma" w:hAnsi="Tahoma" w:cs="Tahoma"/>
                <w:sz w:val="20"/>
                <w:szCs w:val="20"/>
              </w:rPr>
            </w:pPr>
          </w:p>
        </w:tc>
      </w:tr>
      <w:tr w:rsidR="0042078E" w:rsidRPr="009F1954" w14:paraId="7962EBB2" w14:textId="77777777" w:rsidTr="00C16838">
        <w:tc>
          <w:tcPr>
            <w:tcW w:w="7797" w:type="dxa"/>
          </w:tcPr>
          <w:p w14:paraId="4AFDACDB" w14:textId="77777777" w:rsidR="0042078E" w:rsidRPr="009D3E05" w:rsidRDefault="0042078E" w:rsidP="00FE27B8">
            <w:pPr>
              <w:rPr>
                <w:rFonts w:ascii="Tahoma" w:hAnsi="Tahoma" w:cs="Tahoma"/>
                <w:sz w:val="20"/>
                <w:szCs w:val="20"/>
              </w:rPr>
            </w:pPr>
            <w:r w:rsidRPr="009D3E05">
              <w:rPr>
                <w:rFonts w:ascii="Tahoma" w:hAnsi="Tahoma" w:cs="Tahoma"/>
                <w:sz w:val="20"/>
                <w:szCs w:val="20"/>
              </w:rPr>
              <w:t>Response of YES to ‘Do you use any Fixed powered woodworking machinery?’ will enable the ‘How many employees use fixed woodworking machinery?’ and ‘Do you have a Workshop?’ fields</w:t>
            </w:r>
          </w:p>
          <w:p w14:paraId="00DD2A53" w14:textId="77777777" w:rsidR="0042078E" w:rsidRPr="009D3E05" w:rsidRDefault="0042078E" w:rsidP="00C16838">
            <w:pPr>
              <w:rPr>
                <w:rFonts w:ascii="Tahoma" w:hAnsi="Tahoma" w:cs="Tahoma"/>
                <w:sz w:val="20"/>
                <w:szCs w:val="20"/>
              </w:rPr>
            </w:pPr>
          </w:p>
        </w:tc>
        <w:tc>
          <w:tcPr>
            <w:tcW w:w="708" w:type="dxa"/>
          </w:tcPr>
          <w:p w14:paraId="3FAD60AF" w14:textId="77777777" w:rsidR="0042078E" w:rsidRPr="009D3E05" w:rsidRDefault="0042078E" w:rsidP="00C16838">
            <w:pPr>
              <w:rPr>
                <w:rFonts w:ascii="Tahoma" w:hAnsi="Tahoma" w:cs="Tahoma"/>
                <w:sz w:val="20"/>
                <w:szCs w:val="20"/>
              </w:rPr>
            </w:pPr>
          </w:p>
        </w:tc>
      </w:tr>
      <w:tr w:rsidR="0042078E" w:rsidRPr="009F1954" w14:paraId="6A31F640" w14:textId="77777777" w:rsidTr="00C16838">
        <w:tc>
          <w:tcPr>
            <w:tcW w:w="7797" w:type="dxa"/>
          </w:tcPr>
          <w:p w14:paraId="62F8F3F6" w14:textId="77777777" w:rsidR="0042078E" w:rsidRPr="009D3E05" w:rsidRDefault="0042078E" w:rsidP="00015A38">
            <w:pPr>
              <w:rPr>
                <w:rFonts w:ascii="Tahoma" w:hAnsi="Tahoma" w:cs="Tahoma"/>
                <w:sz w:val="20"/>
                <w:szCs w:val="20"/>
              </w:rPr>
            </w:pPr>
            <w:r w:rsidRPr="009D3E05">
              <w:rPr>
                <w:rFonts w:ascii="Tahoma" w:hAnsi="Tahoma" w:cs="Tahoma"/>
                <w:sz w:val="20"/>
                <w:szCs w:val="20"/>
              </w:rPr>
              <w:t>Response of YES to ‘Do you have a Workshop?’ will enable the ‘What percentage of your work is Workshop based?’ field</w:t>
            </w:r>
          </w:p>
          <w:p w14:paraId="03B41E94" w14:textId="77777777" w:rsidR="0042078E" w:rsidRPr="009D3E05" w:rsidRDefault="0042078E" w:rsidP="00FE27B8">
            <w:pPr>
              <w:rPr>
                <w:rFonts w:ascii="Tahoma" w:hAnsi="Tahoma" w:cs="Tahoma"/>
                <w:sz w:val="20"/>
                <w:szCs w:val="20"/>
              </w:rPr>
            </w:pPr>
          </w:p>
        </w:tc>
        <w:tc>
          <w:tcPr>
            <w:tcW w:w="708" w:type="dxa"/>
          </w:tcPr>
          <w:p w14:paraId="3005D10F" w14:textId="77777777" w:rsidR="0042078E" w:rsidRPr="009D3E05" w:rsidRDefault="0042078E" w:rsidP="00FE27B8">
            <w:pPr>
              <w:rPr>
                <w:rFonts w:ascii="Tahoma" w:hAnsi="Tahoma" w:cs="Tahoma"/>
                <w:sz w:val="20"/>
                <w:szCs w:val="20"/>
              </w:rPr>
            </w:pPr>
          </w:p>
        </w:tc>
      </w:tr>
    </w:tbl>
    <w:p w14:paraId="19C0F23C" w14:textId="77777777" w:rsidR="00D22CF3" w:rsidRPr="009D3E05" w:rsidRDefault="00D22CF3">
      <w:pPr>
        <w:rPr>
          <w:rFonts w:ascii="Tahoma" w:hAnsi="Tahoma" w:cs="Tahoma"/>
          <w:b/>
          <w:bCs/>
          <w:sz w:val="26"/>
          <w:szCs w:val="26"/>
        </w:rPr>
      </w:pPr>
    </w:p>
    <w:p w14:paraId="1A199A60" w14:textId="77777777" w:rsidR="00B96E63" w:rsidRPr="009D3E05" w:rsidRDefault="00D22CF3" w:rsidP="004C035D">
      <w:pPr>
        <w:rPr>
          <w:rFonts w:ascii="Tahoma" w:hAnsi="Tahoma" w:cs="Tahoma"/>
          <w:b/>
          <w:bCs/>
          <w:sz w:val="26"/>
          <w:szCs w:val="26"/>
        </w:rPr>
      </w:pPr>
      <w:r w:rsidRPr="009D3E05">
        <w:rPr>
          <w:rFonts w:ascii="Tahoma" w:hAnsi="Tahoma" w:cs="Tahoma"/>
        </w:rPr>
        <w:br w:type="page"/>
      </w:r>
      <w:r w:rsidR="004C035D" w:rsidRPr="004C035D">
        <w:rPr>
          <w:rFonts w:ascii="Tahoma" w:hAnsi="Tahoma" w:cs="Tahoma"/>
          <w:b/>
          <w:sz w:val="26"/>
          <w:szCs w:val="26"/>
        </w:rPr>
        <w:lastRenderedPageBreak/>
        <w:t xml:space="preserve">8.1.2 </w:t>
      </w:r>
      <w:r w:rsidR="00680201" w:rsidRPr="009D3E05">
        <w:rPr>
          <w:rFonts w:ascii="Tahoma" w:hAnsi="Tahoma" w:cs="Tahoma"/>
          <w:b/>
          <w:sz w:val="26"/>
          <w:szCs w:val="26"/>
        </w:rPr>
        <w:t>Client Information / Cover</w:t>
      </w:r>
    </w:p>
    <w:p w14:paraId="63441FA7" w14:textId="77777777" w:rsidR="00B96E63" w:rsidRPr="009D3E05" w:rsidRDefault="00B96E63" w:rsidP="00B96E63">
      <w:pPr>
        <w:rPr>
          <w:rFonts w:ascii="Tahoma" w:hAnsi="Tahoma" w:cs="Tahoma"/>
        </w:rPr>
      </w:pPr>
    </w:p>
    <w:p w14:paraId="477F2E26" w14:textId="77777777" w:rsidR="00B96E63" w:rsidRPr="009D3E05" w:rsidRDefault="00B96E63" w:rsidP="00B96E63">
      <w:pPr>
        <w:rPr>
          <w:rFonts w:ascii="Tahoma" w:hAnsi="Tahoma" w:cs="Tahoma"/>
        </w:rPr>
      </w:pPr>
      <w:r w:rsidRPr="009D3E05">
        <w:rPr>
          <w:rFonts w:ascii="Tahoma" w:hAnsi="Tahoma" w:cs="Tahoma"/>
        </w:rPr>
        <w:t xml:space="preserve">Presented when select ‘Next’ from </w:t>
      </w:r>
      <w:r w:rsidR="005B3DF0" w:rsidRPr="009D3E05">
        <w:rPr>
          <w:rFonts w:ascii="Tahoma" w:hAnsi="Tahoma" w:cs="Tahoma"/>
        </w:rPr>
        <w:t>Trade</w:t>
      </w:r>
      <w:r w:rsidR="00680201" w:rsidRPr="009D3E05">
        <w:rPr>
          <w:rFonts w:ascii="Tahoma" w:hAnsi="Tahoma" w:cs="Tahoma"/>
        </w:rPr>
        <w:t xml:space="preserve"> Details</w:t>
      </w:r>
      <w:r w:rsidRPr="009D3E05">
        <w:rPr>
          <w:rFonts w:ascii="Tahoma" w:hAnsi="Tahoma" w:cs="Tahoma"/>
        </w:rPr>
        <w:t xml:space="preserve"> screen.</w:t>
      </w:r>
    </w:p>
    <w:p w14:paraId="751A3188" w14:textId="77777777" w:rsidR="00EA64C4" w:rsidRPr="009D3E05" w:rsidRDefault="009D4C37">
      <w:pPr>
        <w:rPr>
          <w:rFonts w:ascii="Tahoma" w:hAnsi="Tahoma" w:cs="Tahoma"/>
          <w:b/>
        </w:rPr>
      </w:pPr>
      <w:r>
        <w:rPr>
          <w:noProof/>
          <w:lang w:eastAsia="en-GB"/>
        </w:rPr>
        <w:drawing>
          <wp:inline distT="0" distB="0" distL="0" distR="0" wp14:anchorId="658EC89F" wp14:editId="31B37778">
            <wp:extent cx="5372100" cy="509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5090795"/>
                    </a:xfrm>
                    <a:prstGeom prst="rect">
                      <a:avLst/>
                    </a:prstGeom>
                  </pic:spPr>
                </pic:pic>
              </a:graphicData>
            </a:graphic>
          </wp:inline>
        </w:drawing>
      </w:r>
    </w:p>
    <w:p w14:paraId="08EB246C" w14:textId="77777777" w:rsidR="009D4C37" w:rsidRDefault="009D4C37">
      <w:pPr>
        <w:spacing w:after="0" w:line="240" w:lineRule="auto"/>
        <w:rPr>
          <w:rFonts w:ascii="Tahoma" w:hAnsi="Tahoma" w:cs="Tahoma"/>
        </w:rPr>
      </w:pPr>
    </w:p>
    <w:p w14:paraId="3FE0FA02" w14:textId="77777777" w:rsidR="00EA64C4" w:rsidRPr="009D3E05" w:rsidRDefault="00EA64C4" w:rsidP="00EA64C4">
      <w:pPr>
        <w:rPr>
          <w:rFonts w:ascii="Tahoma" w:hAnsi="Tahoma" w:cs="Tahoma"/>
        </w:rPr>
      </w:pPr>
      <w:r w:rsidRPr="009D3E05">
        <w:rPr>
          <w:rFonts w:ascii="Tahoma" w:hAnsi="Tahoma" w:cs="Tahoma"/>
        </w:rPr>
        <w:t>The following fields will be presented:</w:t>
      </w:r>
    </w:p>
    <w:p w14:paraId="34E3F01A" w14:textId="77777777" w:rsidR="009673A2" w:rsidRPr="009D3E05" w:rsidRDefault="009673A2">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8F667F" w:rsidRPr="009D4C37" w14:paraId="0D158362" w14:textId="77777777" w:rsidTr="00FC203C">
        <w:tc>
          <w:tcPr>
            <w:tcW w:w="4253" w:type="dxa"/>
            <w:shd w:val="clear" w:color="auto" w:fill="C0C0C0"/>
          </w:tcPr>
          <w:p w14:paraId="277ED2F7" w14:textId="77777777" w:rsidR="008F667F" w:rsidRPr="009D3E05" w:rsidRDefault="008F667F" w:rsidP="009D4C37">
            <w:pPr>
              <w:pStyle w:val="NoSpacing"/>
              <w:rPr>
                <w:rFonts w:ascii="Tahoma" w:hAnsi="Tahoma" w:cs="Tahoma"/>
                <w:sz w:val="20"/>
                <w:szCs w:val="20"/>
              </w:rPr>
            </w:pPr>
            <w:r w:rsidRPr="009D3E05">
              <w:rPr>
                <w:rFonts w:ascii="Tahoma" w:hAnsi="Tahoma" w:cs="Tahoma"/>
                <w:sz w:val="20"/>
                <w:szCs w:val="20"/>
              </w:rPr>
              <w:t>Field Heading</w:t>
            </w:r>
          </w:p>
        </w:tc>
        <w:tc>
          <w:tcPr>
            <w:tcW w:w="3544" w:type="dxa"/>
            <w:shd w:val="clear" w:color="auto" w:fill="C0C0C0"/>
          </w:tcPr>
          <w:p w14:paraId="47700614" w14:textId="77777777" w:rsidR="008F667F" w:rsidRPr="009D3E05" w:rsidRDefault="008F667F" w:rsidP="009D4C37">
            <w:pPr>
              <w:pStyle w:val="NoSpacing"/>
              <w:rPr>
                <w:rFonts w:ascii="Tahoma" w:hAnsi="Tahoma" w:cs="Tahoma"/>
                <w:sz w:val="20"/>
                <w:szCs w:val="20"/>
              </w:rPr>
            </w:pPr>
            <w:r w:rsidRPr="009D3E05">
              <w:rPr>
                <w:rFonts w:ascii="Tahoma" w:hAnsi="Tahoma" w:cs="Tahoma"/>
                <w:sz w:val="20"/>
                <w:szCs w:val="20"/>
              </w:rPr>
              <w:t>Comments</w:t>
            </w:r>
          </w:p>
        </w:tc>
        <w:tc>
          <w:tcPr>
            <w:tcW w:w="708" w:type="dxa"/>
            <w:shd w:val="clear" w:color="auto" w:fill="C0C0C0"/>
          </w:tcPr>
          <w:p w14:paraId="2FA5F785" w14:textId="77777777" w:rsidR="008F667F" w:rsidRPr="009D3E05" w:rsidRDefault="008F667F" w:rsidP="009D4C37">
            <w:pPr>
              <w:pStyle w:val="NoSpacing"/>
              <w:rPr>
                <w:rFonts w:ascii="Tahoma" w:hAnsi="Tahoma" w:cs="Tahoma"/>
                <w:sz w:val="20"/>
                <w:szCs w:val="20"/>
              </w:rPr>
            </w:pPr>
            <w:r w:rsidRPr="009D3E05">
              <w:rPr>
                <w:rFonts w:ascii="Tahoma" w:hAnsi="Tahoma" w:cs="Tahoma"/>
                <w:sz w:val="20"/>
                <w:szCs w:val="20"/>
              </w:rPr>
              <w:t>Ref</w:t>
            </w:r>
          </w:p>
        </w:tc>
      </w:tr>
    </w:tbl>
    <w:p w14:paraId="0D5E06D2" w14:textId="77777777" w:rsidR="008F667F" w:rsidRPr="009D3E05" w:rsidRDefault="008F667F" w:rsidP="009D4C37">
      <w:pPr>
        <w:pStyle w:val="NoSpacing"/>
        <w:rPr>
          <w:rFonts w:ascii="Tahoma" w:hAnsi="Tahoma" w:cs="Tahoma"/>
          <w:sz w:val="20"/>
          <w:szCs w:val="20"/>
        </w:rPr>
      </w:pPr>
    </w:p>
    <w:p w14:paraId="6B384CF3" w14:textId="77777777" w:rsidR="00D22CF3" w:rsidRPr="009D3E05" w:rsidRDefault="00D22CF3" w:rsidP="009D4C37">
      <w:pPr>
        <w:pStyle w:val="NoSpacing"/>
        <w:rPr>
          <w:rFonts w:ascii="Tahoma" w:hAnsi="Tahoma" w:cs="Tahoma"/>
          <w:b/>
          <w:sz w:val="20"/>
          <w:szCs w:val="20"/>
        </w:rPr>
      </w:pPr>
      <w:r w:rsidRPr="009D3E05">
        <w:rPr>
          <w:rFonts w:ascii="Tahoma" w:hAnsi="Tahoma" w:cs="Tahoma"/>
          <w:b/>
          <w:sz w:val="20"/>
          <w:szCs w:val="20"/>
        </w:rPr>
        <w:t>Cover</w:t>
      </w:r>
    </w:p>
    <w:p w14:paraId="69ECFBFD" w14:textId="77777777" w:rsidR="00D22CF3" w:rsidRPr="009D3E05" w:rsidRDefault="00D22CF3" w:rsidP="009D4C37">
      <w:pPr>
        <w:pStyle w:val="NoSpacing"/>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D22CF3" w:rsidRPr="009D4C37" w14:paraId="6277316E" w14:textId="77777777" w:rsidTr="00C16838">
        <w:tc>
          <w:tcPr>
            <w:tcW w:w="4253" w:type="dxa"/>
          </w:tcPr>
          <w:p w14:paraId="438C0089" w14:textId="77777777" w:rsidR="00D22CF3" w:rsidRPr="009D3E05" w:rsidRDefault="00D22CF3" w:rsidP="009D4C37">
            <w:pPr>
              <w:pStyle w:val="NoSpacing"/>
              <w:rPr>
                <w:rFonts w:ascii="Tahoma" w:hAnsi="Tahoma" w:cs="Tahoma"/>
                <w:sz w:val="20"/>
                <w:szCs w:val="20"/>
              </w:rPr>
            </w:pPr>
            <w:r w:rsidRPr="009D3E05">
              <w:rPr>
                <w:rFonts w:ascii="Tahoma" w:hAnsi="Tahoma" w:cs="Tahoma"/>
                <w:sz w:val="20"/>
                <w:szCs w:val="20"/>
              </w:rPr>
              <w:t>What Public Liability Limit do you required?</w:t>
            </w:r>
          </w:p>
        </w:tc>
        <w:tc>
          <w:tcPr>
            <w:tcW w:w="3544" w:type="dxa"/>
          </w:tcPr>
          <w:p w14:paraId="6CFD69A0" w14:textId="77777777" w:rsidR="00D22CF3" w:rsidRPr="009D3E05" w:rsidRDefault="00D22CF3" w:rsidP="009D4C37">
            <w:pPr>
              <w:pStyle w:val="NoSpacing"/>
              <w:rPr>
                <w:rFonts w:ascii="Tahoma" w:hAnsi="Tahoma" w:cs="Tahoma"/>
                <w:sz w:val="20"/>
                <w:szCs w:val="20"/>
              </w:rPr>
            </w:pPr>
            <w:r w:rsidRPr="009D3E05">
              <w:rPr>
                <w:rFonts w:ascii="Tahoma" w:hAnsi="Tahoma" w:cs="Tahoma"/>
                <w:sz w:val="20"/>
                <w:szCs w:val="20"/>
              </w:rPr>
              <w:t>LIST_</w:t>
            </w:r>
            <w:r w:rsidR="00726688" w:rsidRPr="009D3E05">
              <w:rPr>
                <w:rFonts w:ascii="Tahoma" w:hAnsi="Tahoma" w:cs="Tahoma"/>
                <w:sz w:val="20"/>
                <w:szCs w:val="20"/>
              </w:rPr>
              <w:t>MH_</w:t>
            </w:r>
            <w:r w:rsidRPr="009D3E05">
              <w:rPr>
                <w:rFonts w:ascii="Tahoma" w:hAnsi="Tahoma" w:cs="Tahoma"/>
                <w:sz w:val="20"/>
                <w:szCs w:val="20"/>
              </w:rPr>
              <w:t>PUBLIAB     (NEW)</w:t>
            </w:r>
          </w:p>
          <w:p w14:paraId="50CA0181" w14:textId="77777777" w:rsidR="00D22CF3" w:rsidRPr="009D3E05" w:rsidRDefault="00D22CF3" w:rsidP="009D4C37">
            <w:pPr>
              <w:pStyle w:val="NoSpacing"/>
              <w:rPr>
                <w:rFonts w:ascii="Tahoma" w:hAnsi="Tahoma" w:cs="Tahoma"/>
                <w:sz w:val="20"/>
                <w:szCs w:val="20"/>
              </w:rPr>
            </w:pPr>
            <w:r w:rsidRPr="009D3E05">
              <w:rPr>
                <w:rFonts w:ascii="Tahoma" w:hAnsi="Tahoma" w:cs="Tahoma"/>
                <w:sz w:val="20"/>
                <w:szCs w:val="20"/>
              </w:rPr>
              <w:t xml:space="preserve">Values: </w:t>
            </w:r>
            <w:r w:rsidR="00F65A46" w:rsidRPr="009D3E05">
              <w:rPr>
                <w:rFonts w:ascii="Tahoma" w:hAnsi="Tahoma" w:cs="Tahoma"/>
                <w:sz w:val="20"/>
                <w:szCs w:val="20"/>
              </w:rPr>
              <w:t>£</w:t>
            </w:r>
            <w:r w:rsidRPr="009D3E05">
              <w:rPr>
                <w:rFonts w:ascii="Tahoma" w:hAnsi="Tahoma" w:cs="Tahoma"/>
                <w:sz w:val="20"/>
                <w:szCs w:val="20"/>
              </w:rPr>
              <w:t>1</w:t>
            </w:r>
            <w:r w:rsidR="00051376" w:rsidRPr="009D3E05">
              <w:rPr>
                <w:rFonts w:ascii="Tahoma" w:hAnsi="Tahoma" w:cs="Tahoma"/>
                <w:sz w:val="20"/>
                <w:szCs w:val="20"/>
              </w:rPr>
              <w:t>,</w:t>
            </w:r>
            <w:r w:rsidRPr="009D3E05">
              <w:rPr>
                <w:rFonts w:ascii="Tahoma" w:hAnsi="Tahoma" w:cs="Tahoma"/>
                <w:sz w:val="20"/>
                <w:szCs w:val="20"/>
              </w:rPr>
              <w:t>000</w:t>
            </w:r>
            <w:r w:rsidR="00051376" w:rsidRPr="009D3E05">
              <w:rPr>
                <w:rFonts w:ascii="Tahoma" w:hAnsi="Tahoma" w:cs="Tahoma"/>
                <w:sz w:val="20"/>
                <w:szCs w:val="20"/>
              </w:rPr>
              <w:t>,</w:t>
            </w:r>
            <w:r w:rsidRPr="009D3E05">
              <w:rPr>
                <w:rFonts w:ascii="Tahoma" w:hAnsi="Tahoma" w:cs="Tahoma"/>
                <w:sz w:val="20"/>
                <w:szCs w:val="20"/>
              </w:rPr>
              <w:t xml:space="preserve">000 </w:t>
            </w:r>
            <w:r w:rsidR="00051376" w:rsidRPr="009D3E05">
              <w:rPr>
                <w:rFonts w:ascii="Tahoma" w:hAnsi="Tahoma" w:cs="Tahoma"/>
                <w:sz w:val="20"/>
                <w:szCs w:val="20"/>
              </w:rPr>
              <w:t xml:space="preserve">  £</w:t>
            </w:r>
            <w:r w:rsidRPr="009D3E05">
              <w:rPr>
                <w:rFonts w:ascii="Tahoma" w:hAnsi="Tahoma" w:cs="Tahoma"/>
                <w:sz w:val="20"/>
                <w:szCs w:val="20"/>
              </w:rPr>
              <w:t>2</w:t>
            </w:r>
            <w:r w:rsidR="00051376" w:rsidRPr="009D3E05">
              <w:rPr>
                <w:rFonts w:ascii="Tahoma" w:hAnsi="Tahoma" w:cs="Tahoma"/>
                <w:sz w:val="20"/>
                <w:szCs w:val="20"/>
              </w:rPr>
              <w:t>,</w:t>
            </w:r>
            <w:r w:rsidRPr="009D3E05">
              <w:rPr>
                <w:rFonts w:ascii="Tahoma" w:hAnsi="Tahoma" w:cs="Tahoma"/>
                <w:sz w:val="20"/>
                <w:szCs w:val="20"/>
              </w:rPr>
              <w:t>000</w:t>
            </w:r>
            <w:r w:rsidR="00051376" w:rsidRPr="009D3E05">
              <w:rPr>
                <w:rFonts w:ascii="Tahoma" w:hAnsi="Tahoma" w:cs="Tahoma"/>
                <w:sz w:val="20"/>
                <w:szCs w:val="20"/>
              </w:rPr>
              <w:t>,</w:t>
            </w:r>
            <w:r w:rsidRPr="009D3E05">
              <w:rPr>
                <w:rFonts w:ascii="Tahoma" w:hAnsi="Tahoma" w:cs="Tahoma"/>
                <w:sz w:val="20"/>
                <w:szCs w:val="20"/>
              </w:rPr>
              <w:t xml:space="preserve">000 </w:t>
            </w:r>
            <w:r w:rsidR="00051376" w:rsidRPr="009D3E05">
              <w:rPr>
                <w:rFonts w:ascii="Tahoma" w:hAnsi="Tahoma" w:cs="Tahoma"/>
                <w:sz w:val="20"/>
                <w:szCs w:val="20"/>
              </w:rPr>
              <w:t>£</w:t>
            </w:r>
            <w:r w:rsidRPr="009D3E05">
              <w:rPr>
                <w:rFonts w:ascii="Tahoma" w:hAnsi="Tahoma" w:cs="Tahoma"/>
                <w:sz w:val="20"/>
                <w:szCs w:val="20"/>
              </w:rPr>
              <w:t>5</w:t>
            </w:r>
            <w:r w:rsidR="00051376" w:rsidRPr="009D3E05">
              <w:rPr>
                <w:rFonts w:ascii="Tahoma" w:hAnsi="Tahoma" w:cs="Tahoma"/>
                <w:sz w:val="20"/>
                <w:szCs w:val="20"/>
              </w:rPr>
              <w:t>,</w:t>
            </w:r>
            <w:r w:rsidRPr="009D3E05">
              <w:rPr>
                <w:rFonts w:ascii="Tahoma" w:hAnsi="Tahoma" w:cs="Tahoma"/>
                <w:sz w:val="20"/>
                <w:szCs w:val="20"/>
              </w:rPr>
              <w:t>000</w:t>
            </w:r>
            <w:r w:rsidR="00051376" w:rsidRPr="009D3E05">
              <w:rPr>
                <w:rFonts w:ascii="Tahoma" w:hAnsi="Tahoma" w:cs="Tahoma"/>
                <w:sz w:val="20"/>
                <w:szCs w:val="20"/>
              </w:rPr>
              <w:t>,</w:t>
            </w:r>
            <w:r w:rsidRPr="009D3E05">
              <w:rPr>
                <w:rFonts w:ascii="Tahoma" w:hAnsi="Tahoma" w:cs="Tahoma"/>
                <w:sz w:val="20"/>
                <w:szCs w:val="20"/>
              </w:rPr>
              <w:t>000</w:t>
            </w:r>
          </w:p>
          <w:p w14:paraId="70A89EBB"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Default value will be £1,000,000</w:t>
            </w:r>
          </w:p>
        </w:tc>
        <w:tc>
          <w:tcPr>
            <w:tcW w:w="771" w:type="dxa"/>
          </w:tcPr>
          <w:p w14:paraId="0FDE6938" w14:textId="77777777" w:rsidR="00D22CF3" w:rsidRPr="009D3E05" w:rsidRDefault="00D22CF3" w:rsidP="009D4C37">
            <w:pPr>
              <w:pStyle w:val="NoSpacing"/>
              <w:rPr>
                <w:rFonts w:ascii="Tahoma" w:hAnsi="Tahoma" w:cs="Tahoma"/>
                <w:sz w:val="20"/>
                <w:szCs w:val="20"/>
              </w:rPr>
            </w:pPr>
          </w:p>
        </w:tc>
      </w:tr>
      <w:tr w:rsidR="00D22CF3" w:rsidRPr="009D4C37" w14:paraId="426DC1B7" w14:textId="77777777" w:rsidTr="00C16838">
        <w:tc>
          <w:tcPr>
            <w:tcW w:w="4253" w:type="dxa"/>
          </w:tcPr>
          <w:p w14:paraId="11B0299F" w14:textId="77777777" w:rsidR="00D22CF3" w:rsidRPr="009D3E05" w:rsidRDefault="00D22CF3" w:rsidP="009D4C37">
            <w:pPr>
              <w:pStyle w:val="NoSpacing"/>
              <w:rPr>
                <w:rFonts w:ascii="Tahoma" w:hAnsi="Tahoma" w:cs="Tahoma"/>
                <w:sz w:val="20"/>
                <w:szCs w:val="20"/>
              </w:rPr>
            </w:pPr>
            <w:r w:rsidRPr="009D3E05">
              <w:rPr>
                <w:rFonts w:ascii="Tahoma" w:hAnsi="Tahoma" w:cs="Tahoma"/>
                <w:sz w:val="20"/>
                <w:szCs w:val="20"/>
              </w:rPr>
              <w:t>Do you require tools cover?</w:t>
            </w:r>
          </w:p>
        </w:tc>
        <w:tc>
          <w:tcPr>
            <w:tcW w:w="3544" w:type="dxa"/>
          </w:tcPr>
          <w:p w14:paraId="2E397861" w14:textId="77777777" w:rsidR="00D22CF3" w:rsidRPr="009D3E05" w:rsidRDefault="00D22CF3" w:rsidP="009D4C37">
            <w:pPr>
              <w:pStyle w:val="NoSpacing"/>
              <w:rPr>
                <w:rFonts w:ascii="Tahoma" w:hAnsi="Tahoma" w:cs="Tahoma"/>
                <w:sz w:val="20"/>
                <w:szCs w:val="20"/>
              </w:rPr>
            </w:pPr>
            <w:r w:rsidRPr="009D3E05">
              <w:rPr>
                <w:rFonts w:ascii="Tahoma" w:hAnsi="Tahoma" w:cs="Tahoma"/>
                <w:sz w:val="20"/>
                <w:szCs w:val="20"/>
              </w:rPr>
              <w:t>Yes / No option</w:t>
            </w:r>
          </w:p>
          <w:p w14:paraId="6DCBDCE1"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lastRenderedPageBreak/>
              <w:t xml:space="preserve">Default value will be </w:t>
            </w:r>
            <w:r w:rsidR="00181F80" w:rsidRPr="009D3E05">
              <w:rPr>
                <w:rFonts w:ascii="Tahoma" w:hAnsi="Tahoma" w:cs="Tahoma"/>
                <w:sz w:val="20"/>
                <w:szCs w:val="20"/>
              </w:rPr>
              <w:t>No</w:t>
            </w:r>
          </w:p>
        </w:tc>
        <w:tc>
          <w:tcPr>
            <w:tcW w:w="771" w:type="dxa"/>
          </w:tcPr>
          <w:p w14:paraId="40E5940E" w14:textId="77777777" w:rsidR="00D22CF3" w:rsidRPr="009D3E05" w:rsidRDefault="00D22CF3" w:rsidP="009D4C37">
            <w:pPr>
              <w:pStyle w:val="NoSpacing"/>
              <w:rPr>
                <w:rFonts w:ascii="Tahoma" w:hAnsi="Tahoma" w:cs="Tahoma"/>
                <w:sz w:val="20"/>
                <w:szCs w:val="20"/>
              </w:rPr>
            </w:pPr>
          </w:p>
        </w:tc>
      </w:tr>
      <w:tr w:rsidR="00D22CF3" w:rsidRPr="009D4C37" w14:paraId="2ADFFCF2" w14:textId="77777777" w:rsidTr="00C16838">
        <w:tc>
          <w:tcPr>
            <w:tcW w:w="4253" w:type="dxa"/>
          </w:tcPr>
          <w:p w14:paraId="07AD6126" w14:textId="77777777" w:rsidR="00D22CF3" w:rsidRPr="009D3E05" w:rsidRDefault="009D4C37" w:rsidP="009D4C37">
            <w:pPr>
              <w:pStyle w:val="NoSpacing"/>
              <w:rPr>
                <w:rFonts w:ascii="Tahoma" w:hAnsi="Tahoma" w:cs="Tahoma"/>
                <w:sz w:val="20"/>
                <w:szCs w:val="20"/>
              </w:rPr>
            </w:pPr>
            <w:r>
              <w:rPr>
                <w:rFonts w:ascii="Tahoma" w:hAnsi="Tahoma" w:cs="Tahoma"/>
                <w:sz w:val="20"/>
                <w:szCs w:val="20"/>
              </w:rPr>
              <w:t>Do you want cover for your employee’s tools?</w:t>
            </w:r>
          </w:p>
        </w:tc>
        <w:tc>
          <w:tcPr>
            <w:tcW w:w="3544" w:type="dxa"/>
          </w:tcPr>
          <w:p w14:paraId="2174B637" w14:textId="77777777" w:rsidR="00D22CF3" w:rsidRDefault="009D4C37" w:rsidP="009D4C37">
            <w:pPr>
              <w:pStyle w:val="NoSpacing"/>
              <w:rPr>
                <w:rFonts w:ascii="Tahoma" w:hAnsi="Tahoma" w:cs="Tahoma"/>
                <w:sz w:val="20"/>
                <w:szCs w:val="20"/>
              </w:rPr>
            </w:pPr>
            <w:r>
              <w:rPr>
                <w:rFonts w:ascii="Tahoma" w:hAnsi="Tahoma" w:cs="Tahoma"/>
                <w:sz w:val="20"/>
                <w:szCs w:val="20"/>
              </w:rPr>
              <w:t>Yes / No option</w:t>
            </w:r>
          </w:p>
          <w:p w14:paraId="157F136E" w14:textId="77777777" w:rsidR="009D4C37" w:rsidRPr="009D3E05" w:rsidRDefault="009D4C37" w:rsidP="009D4C37">
            <w:pPr>
              <w:pStyle w:val="NoSpacing"/>
              <w:rPr>
                <w:rFonts w:ascii="Tahoma" w:hAnsi="Tahoma" w:cs="Tahoma"/>
                <w:sz w:val="20"/>
                <w:szCs w:val="20"/>
              </w:rPr>
            </w:pPr>
            <w:r>
              <w:rPr>
                <w:rFonts w:ascii="Tahoma" w:hAnsi="Tahoma" w:cs="Tahoma"/>
                <w:sz w:val="20"/>
                <w:szCs w:val="20"/>
              </w:rPr>
              <w:t>Default value will be No</w:t>
            </w:r>
          </w:p>
        </w:tc>
        <w:tc>
          <w:tcPr>
            <w:tcW w:w="771" w:type="dxa"/>
          </w:tcPr>
          <w:p w14:paraId="47192652" w14:textId="77777777" w:rsidR="00D22CF3" w:rsidRPr="009D3E05" w:rsidRDefault="00D22CF3" w:rsidP="009D4C37">
            <w:pPr>
              <w:pStyle w:val="NoSpacing"/>
              <w:rPr>
                <w:rFonts w:ascii="Tahoma" w:hAnsi="Tahoma" w:cs="Tahoma"/>
                <w:sz w:val="20"/>
                <w:szCs w:val="20"/>
              </w:rPr>
            </w:pPr>
          </w:p>
        </w:tc>
      </w:tr>
      <w:tr w:rsidR="009D4C37" w:rsidRPr="009D4C37" w14:paraId="3DE6C84B" w14:textId="77777777" w:rsidTr="00C16838">
        <w:tc>
          <w:tcPr>
            <w:tcW w:w="4253" w:type="dxa"/>
          </w:tcPr>
          <w:p w14:paraId="6DF78BA1"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What value of tools cover would you like?</w:t>
            </w:r>
          </w:p>
        </w:tc>
        <w:tc>
          <w:tcPr>
            <w:tcW w:w="3544" w:type="dxa"/>
          </w:tcPr>
          <w:p w14:paraId="4CB496C6"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Disabled – see rules</w:t>
            </w:r>
          </w:p>
          <w:p w14:paraId="47090A5D"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LIST_MH_COVTOOLS  (NEW)</w:t>
            </w:r>
          </w:p>
          <w:p w14:paraId="40DF62DC"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Values: £500   £1,000   £1,250   £1,500   £2,500    £5,000</w:t>
            </w:r>
          </w:p>
        </w:tc>
        <w:tc>
          <w:tcPr>
            <w:tcW w:w="771" w:type="dxa"/>
          </w:tcPr>
          <w:p w14:paraId="54E059ED" w14:textId="77777777" w:rsidR="009D4C37" w:rsidRPr="009D3E05" w:rsidRDefault="009D4C37" w:rsidP="009D4C37">
            <w:pPr>
              <w:pStyle w:val="NoSpacing"/>
              <w:rPr>
                <w:rFonts w:ascii="Tahoma" w:hAnsi="Tahoma" w:cs="Tahoma"/>
                <w:sz w:val="20"/>
                <w:szCs w:val="20"/>
              </w:rPr>
            </w:pPr>
          </w:p>
        </w:tc>
      </w:tr>
    </w:tbl>
    <w:p w14:paraId="599EAE00" w14:textId="77777777" w:rsidR="00D22CF3" w:rsidRPr="009D3E05" w:rsidRDefault="00D22CF3" w:rsidP="009D4C37">
      <w:pPr>
        <w:pStyle w:val="NoSpacing"/>
        <w:rPr>
          <w:rFonts w:ascii="Tahoma" w:hAnsi="Tahoma" w:cs="Tahoma"/>
          <w:sz w:val="20"/>
          <w:szCs w:val="20"/>
        </w:rPr>
      </w:pPr>
    </w:p>
    <w:p w14:paraId="37861E27" w14:textId="77777777" w:rsidR="00EA64C4" w:rsidRPr="009D3E05" w:rsidRDefault="009673A2" w:rsidP="009D4C37">
      <w:pPr>
        <w:pStyle w:val="NoSpacing"/>
        <w:rPr>
          <w:rFonts w:ascii="Tahoma" w:hAnsi="Tahoma" w:cs="Tahoma"/>
          <w:b/>
          <w:sz w:val="20"/>
          <w:szCs w:val="20"/>
        </w:rPr>
      </w:pPr>
      <w:r w:rsidRPr="009D3E05">
        <w:rPr>
          <w:rFonts w:ascii="Tahoma" w:hAnsi="Tahoma" w:cs="Tahoma"/>
          <w:b/>
          <w:sz w:val="20"/>
          <w:szCs w:val="20"/>
        </w:rPr>
        <w:t>Client Information</w:t>
      </w:r>
    </w:p>
    <w:p w14:paraId="2F3F8414" w14:textId="77777777" w:rsidR="009673A2" w:rsidRPr="009D3E05" w:rsidRDefault="009673A2" w:rsidP="009D4C37">
      <w:pPr>
        <w:pStyle w:val="NoSpacing"/>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8F667F" w:rsidRPr="009D4C37" w14:paraId="67F7A1BE" w14:textId="77777777" w:rsidTr="008F667F">
        <w:tc>
          <w:tcPr>
            <w:tcW w:w="4253" w:type="dxa"/>
          </w:tcPr>
          <w:p w14:paraId="32BAB8CD" w14:textId="77777777" w:rsidR="0094696B" w:rsidRPr="009D3E05" w:rsidRDefault="00A87B2C" w:rsidP="009D4C37">
            <w:pPr>
              <w:pStyle w:val="NoSpacing"/>
              <w:rPr>
                <w:rFonts w:ascii="Tahoma" w:hAnsi="Tahoma" w:cs="Tahoma"/>
                <w:sz w:val="20"/>
                <w:szCs w:val="20"/>
              </w:rPr>
            </w:pPr>
            <w:bookmarkStart w:id="78" w:name="OLE_LINK6"/>
            <w:bookmarkStart w:id="79" w:name="OLE_LINK7"/>
            <w:r w:rsidRPr="009D3E05">
              <w:rPr>
                <w:rFonts w:ascii="Tahoma" w:hAnsi="Tahoma" w:cs="Tahoma"/>
                <w:sz w:val="20"/>
                <w:szCs w:val="20"/>
              </w:rPr>
              <w:t>What is your Company Status?</w:t>
            </w:r>
            <w:bookmarkEnd w:id="78"/>
            <w:bookmarkEnd w:id="79"/>
          </w:p>
        </w:tc>
        <w:tc>
          <w:tcPr>
            <w:tcW w:w="3544" w:type="dxa"/>
          </w:tcPr>
          <w:p w14:paraId="40505987" w14:textId="77777777" w:rsidR="000D1B76" w:rsidRPr="009D3E05" w:rsidRDefault="000D1B76" w:rsidP="009D4C37">
            <w:pPr>
              <w:pStyle w:val="NoSpacing"/>
              <w:rPr>
                <w:rFonts w:ascii="Tahoma" w:hAnsi="Tahoma" w:cs="Tahoma"/>
                <w:sz w:val="20"/>
                <w:szCs w:val="20"/>
              </w:rPr>
            </w:pPr>
            <w:r w:rsidRPr="009D3E05">
              <w:rPr>
                <w:rFonts w:ascii="Tahoma" w:hAnsi="Tahoma" w:cs="Tahoma"/>
                <w:sz w:val="20"/>
                <w:szCs w:val="20"/>
              </w:rPr>
              <w:t>LIST_</w:t>
            </w:r>
            <w:r w:rsidR="00726688" w:rsidRPr="009D3E05">
              <w:rPr>
                <w:rFonts w:ascii="Tahoma" w:hAnsi="Tahoma" w:cs="Tahoma"/>
                <w:sz w:val="20"/>
                <w:szCs w:val="20"/>
              </w:rPr>
              <w:t>MH_</w:t>
            </w:r>
            <w:r w:rsidRPr="009D3E05">
              <w:rPr>
                <w:rFonts w:ascii="Tahoma" w:hAnsi="Tahoma" w:cs="Tahoma"/>
                <w:sz w:val="20"/>
                <w:szCs w:val="20"/>
              </w:rPr>
              <w:t>COSTATUS     (NEW)</w:t>
            </w:r>
          </w:p>
          <w:p w14:paraId="65876DB4" w14:textId="77777777" w:rsidR="000D1B76" w:rsidRPr="009D3E05" w:rsidRDefault="000D1B76" w:rsidP="009D4C37">
            <w:pPr>
              <w:pStyle w:val="NoSpacing"/>
              <w:rPr>
                <w:rFonts w:ascii="Tahoma" w:hAnsi="Tahoma" w:cs="Tahoma"/>
                <w:sz w:val="20"/>
                <w:szCs w:val="20"/>
              </w:rPr>
            </w:pPr>
            <w:r w:rsidRPr="009D3E05">
              <w:rPr>
                <w:rFonts w:ascii="Tahoma" w:hAnsi="Tahoma" w:cs="Tahoma"/>
                <w:sz w:val="20"/>
                <w:szCs w:val="20"/>
              </w:rPr>
              <w:t xml:space="preserve">Values: Partnership, Limited, Individual Trading As, Public Limited </w:t>
            </w:r>
          </w:p>
        </w:tc>
        <w:tc>
          <w:tcPr>
            <w:tcW w:w="771" w:type="dxa"/>
          </w:tcPr>
          <w:p w14:paraId="17886E2E" w14:textId="77777777" w:rsidR="008F667F" w:rsidRPr="009D3E05" w:rsidRDefault="008F667F" w:rsidP="009D4C37">
            <w:pPr>
              <w:pStyle w:val="NoSpacing"/>
              <w:rPr>
                <w:rFonts w:ascii="Tahoma" w:hAnsi="Tahoma" w:cs="Tahoma"/>
                <w:sz w:val="20"/>
                <w:szCs w:val="20"/>
              </w:rPr>
            </w:pPr>
          </w:p>
        </w:tc>
      </w:tr>
      <w:tr w:rsidR="00C16838" w:rsidRPr="009D4C37" w14:paraId="151AF447" w14:textId="77777777" w:rsidTr="008F667F">
        <w:tc>
          <w:tcPr>
            <w:tcW w:w="4253" w:type="dxa"/>
          </w:tcPr>
          <w:p w14:paraId="2204D75C" w14:textId="77777777" w:rsidR="00C16838" w:rsidRPr="009D3E05" w:rsidDel="006718DB" w:rsidRDefault="00C16838" w:rsidP="009D4C37">
            <w:pPr>
              <w:pStyle w:val="NoSpacing"/>
              <w:rPr>
                <w:rFonts w:ascii="Tahoma" w:hAnsi="Tahoma" w:cs="Tahoma"/>
                <w:sz w:val="20"/>
                <w:szCs w:val="20"/>
              </w:rPr>
            </w:pPr>
            <w:r w:rsidRPr="009D3E05">
              <w:rPr>
                <w:rFonts w:ascii="Tahoma" w:hAnsi="Tahoma" w:cs="Tahoma"/>
                <w:sz w:val="20"/>
                <w:szCs w:val="20"/>
              </w:rPr>
              <w:t>Do you carry out any manual work</w:t>
            </w:r>
          </w:p>
        </w:tc>
        <w:tc>
          <w:tcPr>
            <w:tcW w:w="3544" w:type="dxa"/>
          </w:tcPr>
          <w:p w14:paraId="2EC69607" w14:textId="77777777" w:rsidR="00C16838" w:rsidRPr="009D3E05" w:rsidRDefault="00C16838" w:rsidP="009D4C37">
            <w:pPr>
              <w:pStyle w:val="NoSpacing"/>
              <w:rPr>
                <w:rFonts w:ascii="Tahoma" w:hAnsi="Tahoma" w:cs="Tahoma"/>
                <w:sz w:val="20"/>
                <w:szCs w:val="20"/>
              </w:rPr>
            </w:pPr>
            <w:r w:rsidRPr="009D3E05">
              <w:rPr>
                <w:rFonts w:ascii="Tahoma" w:hAnsi="Tahoma" w:cs="Tahoma"/>
                <w:sz w:val="20"/>
                <w:szCs w:val="20"/>
              </w:rPr>
              <w:t>Disabled see rules</w:t>
            </w:r>
          </w:p>
          <w:p w14:paraId="13764776" w14:textId="77777777" w:rsidR="00C16838" w:rsidRPr="009D3E05" w:rsidRDefault="00C16838" w:rsidP="009D4C37">
            <w:pPr>
              <w:pStyle w:val="NoSpacing"/>
              <w:rPr>
                <w:rFonts w:ascii="Tahoma" w:hAnsi="Tahoma" w:cs="Tahoma"/>
                <w:sz w:val="20"/>
                <w:szCs w:val="20"/>
              </w:rPr>
            </w:pPr>
            <w:r w:rsidRPr="009D3E05">
              <w:rPr>
                <w:rFonts w:ascii="Tahoma" w:hAnsi="Tahoma" w:cs="Tahoma"/>
                <w:sz w:val="20"/>
                <w:szCs w:val="20"/>
              </w:rPr>
              <w:t>Radio button Yes/No</w:t>
            </w:r>
          </w:p>
          <w:p w14:paraId="3BA04732" w14:textId="77777777" w:rsidR="00181F80" w:rsidRPr="009D3E05" w:rsidRDefault="00181F80" w:rsidP="009D4C37">
            <w:pPr>
              <w:pStyle w:val="NoSpacing"/>
              <w:rPr>
                <w:rFonts w:ascii="Tahoma" w:hAnsi="Tahoma" w:cs="Tahoma"/>
                <w:sz w:val="20"/>
                <w:szCs w:val="20"/>
              </w:rPr>
            </w:pPr>
            <w:r w:rsidRPr="009D3E05">
              <w:rPr>
                <w:rFonts w:ascii="Tahoma" w:hAnsi="Tahoma" w:cs="Tahoma"/>
                <w:sz w:val="20"/>
                <w:szCs w:val="20"/>
              </w:rPr>
              <w:t>Default Value will be Yes</w:t>
            </w:r>
          </w:p>
        </w:tc>
        <w:tc>
          <w:tcPr>
            <w:tcW w:w="771" w:type="dxa"/>
          </w:tcPr>
          <w:p w14:paraId="0ED80E07" w14:textId="77777777" w:rsidR="00C16838" w:rsidRPr="009D3E05" w:rsidRDefault="00C16838" w:rsidP="009D4C37">
            <w:pPr>
              <w:pStyle w:val="NoSpacing"/>
              <w:rPr>
                <w:rFonts w:ascii="Tahoma" w:hAnsi="Tahoma" w:cs="Tahoma"/>
                <w:sz w:val="20"/>
                <w:szCs w:val="20"/>
              </w:rPr>
            </w:pPr>
          </w:p>
          <w:p w14:paraId="119ED340" w14:textId="77777777" w:rsidR="00181F80" w:rsidRPr="009D3E05" w:rsidRDefault="00181F80" w:rsidP="009D4C37">
            <w:pPr>
              <w:pStyle w:val="NoSpacing"/>
              <w:rPr>
                <w:rFonts w:ascii="Tahoma" w:hAnsi="Tahoma" w:cs="Tahoma"/>
                <w:sz w:val="20"/>
                <w:szCs w:val="20"/>
              </w:rPr>
            </w:pPr>
          </w:p>
        </w:tc>
      </w:tr>
      <w:tr w:rsidR="00FC2899" w:rsidRPr="009D4C37" w14:paraId="54D8F8C2" w14:textId="77777777" w:rsidTr="008F667F">
        <w:tc>
          <w:tcPr>
            <w:tcW w:w="4253" w:type="dxa"/>
          </w:tcPr>
          <w:p w14:paraId="4619F9D8" w14:textId="77777777" w:rsidR="00A621D5" w:rsidRPr="009D3E05" w:rsidRDefault="009D4C37" w:rsidP="009D4C37">
            <w:pPr>
              <w:pStyle w:val="NoSpacing"/>
              <w:rPr>
                <w:rFonts w:ascii="Tahoma" w:hAnsi="Tahoma" w:cs="Tahoma"/>
                <w:sz w:val="20"/>
                <w:szCs w:val="20"/>
              </w:rPr>
            </w:pPr>
            <w:r>
              <w:rPr>
                <w:rFonts w:ascii="Tahoma" w:hAnsi="Tahoma" w:cs="Tahoma"/>
                <w:sz w:val="20"/>
                <w:szCs w:val="20"/>
              </w:rPr>
              <w:t>Do you have any subsidiary companies?</w:t>
            </w:r>
          </w:p>
        </w:tc>
        <w:tc>
          <w:tcPr>
            <w:tcW w:w="3544" w:type="dxa"/>
          </w:tcPr>
          <w:p w14:paraId="6D92BA31" w14:textId="77777777" w:rsidR="00FC2899" w:rsidRDefault="009D4C37" w:rsidP="009D4C37">
            <w:pPr>
              <w:pStyle w:val="NoSpacing"/>
              <w:rPr>
                <w:rFonts w:ascii="Tahoma" w:hAnsi="Tahoma" w:cs="Tahoma"/>
                <w:sz w:val="20"/>
                <w:szCs w:val="20"/>
              </w:rPr>
            </w:pPr>
            <w:r>
              <w:rPr>
                <w:rFonts w:ascii="Tahoma" w:hAnsi="Tahoma" w:cs="Tahoma"/>
                <w:sz w:val="20"/>
                <w:szCs w:val="20"/>
              </w:rPr>
              <w:t>Yes / No option</w:t>
            </w:r>
          </w:p>
          <w:p w14:paraId="30FDEB21" w14:textId="77777777" w:rsidR="009D4C37" w:rsidRPr="009D3E05" w:rsidRDefault="009D4C37" w:rsidP="009D4C37">
            <w:pPr>
              <w:pStyle w:val="NoSpacing"/>
              <w:rPr>
                <w:rFonts w:ascii="Tahoma" w:hAnsi="Tahoma" w:cs="Tahoma"/>
                <w:sz w:val="20"/>
                <w:szCs w:val="20"/>
              </w:rPr>
            </w:pPr>
            <w:r>
              <w:rPr>
                <w:rFonts w:ascii="Tahoma" w:hAnsi="Tahoma" w:cs="Tahoma"/>
                <w:sz w:val="20"/>
                <w:szCs w:val="20"/>
              </w:rPr>
              <w:t>Default value will be No</w:t>
            </w:r>
          </w:p>
        </w:tc>
        <w:tc>
          <w:tcPr>
            <w:tcW w:w="771" w:type="dxa"/>
          </w:tcPr>
          <w:p w14:paraId="1832183F" w14:textId="77777777" w:rsidR="00FC2899" w:rsidRPr="009D3E05" w:rsidRDefault="00FC2899" w:rsidP="009D4C37">
            <w:pPr>
              <w:pStyle w:val="NoSpacing"/>
              <w:rPr>
                <w:rFonts w:ascii="Tahoma" w:hAnsi="Tahoma" w:cs="Tahoma"/>
                <w:sz w:val="20"/>
                <w:szCs w:val="20"/>
              </w:rPr>
            </w:pPr>
          </w:p>
        </w:tc>
      </w:tr>
      <w:tr w:rsidR="00FC2899" w:rsidRPr="009D4C37" w14:paraId="781597DD" w14:textId="77777777" w:rsidTr="00265417">
        <w:tc>
          <w:tcPr>
            <w:tcW w:w="4253" w:type="dxa"/>
          </w:tcPr>
          <w:p w14:paraId="22CC1C72" w14:textId="77777777" w:rsidR="00FC2899" w:rsidRPr="009D3E05" w:rsidRDefault="00193417" w:rsidP="00193417">
            <w:pPr>
              <w:pStyle w:val="NoSpacing"/>
              <w:rPr>
                <w:rFonts w:ascii="Tahoma" w:hAnsi="Tahoma" w:cs="Tahoma"/>
                <w:sz w:val="20"/>
                <w:szCs w:val="20"/>
              </w:rPr>
            </w:pPr>
            <w:r>
              <w:rPr>
                <w:rFonts w:ascii="Tahoma" w:hAnsi="Tahoma" w:cs="Tahoma"/>
                <w:sz w:val="20"/>
                <w:szCs w:val="20"/>
              </w:rPr>
              <w:t>Do you want to include these subsidiary companies on this policy?</w:t>
            </w:r>
          </w:p>
        </w:tc>
        <w:tc>
          <w:tcPr>
            <w:tcW w:w="3544" w:type="dxa"/>
            <w:vAlign w:val="bottom"/>
          </w:tcPr>
          <w:p w14:paraId="0B6BFF75" w14:textId="77777777" w:rsidR="00193417" w:rsidRDefault="00193417" w:rsidP="009D4C37">
            <w:pPr>
              <w:pStyle w:val="NoSpacing"/>
              <w:rPr>
                <w:rFonts w:ascii="Tahoma" w:hAnsi="Tahoma" w:cs="Tahoma"/>
                <w:sz w:val="20"/>
                <w:szCs w:val="20"/>
              </w:rPr>
            </w:pPr>
            <w:r>
              <w:rPr>
                <w:rFonts w:ascii="Tahoma" w:hAnsi="Tahoma" w:cs="Tahoma"/>
                <w:sz w:val="20"/>
                <w:szCs w:val="20"/>
              </w:rPr>
              <w:t>Yes / No option</w:t>
            </w:r>
          </w:p>
          <w:p w14:paraId="4933EE44" w14:textId="77777777" w:rsidR="00193417" w:rsidRPr="009D4C37" w:rsidRDefault="00193417" w:rsidP="00193417">
            <w:pPr>
              <w:pStyle w:val="NoSpacing"/>
              <w:rPr>
                <w:rFonts w:ascii="Tahoma" w:hAnsi="Tahoma" w:cs="Tahoma"/>
                <w:sz w:val="20"/>
                <w:szCs w:val="20"/>
              </w:rPr>
            </w:pPr>
            <w:r>
              <w:rPr>
                <w:rFonts w:ascii="Tahoma" w:hAnsi="Tahoma" w:cs="Tahoma"/>
                <w:sz w:val="20"/>
                <w:szCs w:val="20"/>
              </w:rPr>
              <w:t>Default value will be No</w:t>
            </w:r>
          </w:p>
          <w:p w14:paraId="68487A79" w14:textId="77777777" w:rsidR="00FC2899" w:rsidRPr="009D3E05" w:rsidRDefault="00FC2899" w:rsidP="009D4C37">
            <w:pPr>
              <w:pStyle w:val="NoSpacing"/>
              <w:rPr>
                <w:rFonts w:ascii="Tahoma" w:hAnsi="Tahoma" w:cs="Tahoma"/>
                <w:sz w:val="20"/>
                <w:szCs w:val="20"/>
              </w:rPr>
            </w:pPr>
          </w:p>
        </w:tc>
        <w:tc>
          <w:tcPr>
            <w:tcW w:w="771" w:type="dxa"/>
          </w:tcPr>
          <w:p w14:paraId="3F8F50A5" w14:textId="77777777" w:rsidR="00FC2899" w:rsidRPr="009D3E05" w:rsidRDefault="00FC2899" w:rsidP="009D4C37">
            <w:pPr>
              <w:pStyle w:val="NoSpacing"/>
              <w:rPr>
                <w:rFonts w:ascii="Tahoma" w:hAnsi="Tahoma" w:cs="Tahoma"/>
                <w:sz w:val="20"/>
                <w:szCs w:val="20"/>
              </w:rPr>
            </w:pPr>
          </w:p>
        </w:tc>
      </w:tr>
      <w:tr w:rsidR="009D4C37" w:rsidRPr="009D4C37" w14:paraId="01AAA122" w14:textId="77777777" w:rsidTr="008F667F">
        <w:tc>
          <w:tcPr>
            <w:tcW w:w="4253" w:type="dxa"/>
          </w:tcPr>
          <w:p w14:paraId="6F6FF5E3"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Total number of Partners and Principals</w:t>
            </w:r>
          </w:p>
        </w:tc>
        <w:tc>
          <w:tcPr>
            <w:tcW w:w="3544" w:type="dxa"/>
          </w:tcPr>
          <w:p w14:paraId="3539085E"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Disabled – see rules</w:t>
            </w:r>
          </w:p>
          <w:p w14:paraId="6802BE36"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5 numeric characters</w:t>
            </w:r>
          </w:p>
        </w:tc>
        <w:tc>
          <w:tcPr>
            <w:tcW w:w="771" w:type="dxa"/>
          </w:tcPr>
          <w:p w14:paraId="4C480312" w14:textId="77777777" w:rsidR="009D4C37" w:rsidRPr="009D3E05" w:rsidRDefault="009D4C37" w:rsidP="009D4C37">
            <w:pPr>
              <w:pStyle w:val="NoSpacing"/>
              <w:rPr>
                <w:rFonts w:ascii="Tahoma" w:hAnsi="Tahoma" w:cs="Tahoma"/>
                <w:sz w:val="20"/>
                <w:szCs w:val="20"/>
              </w:rPr>
            </w:pPr>
          </w:p>
        </w:tc>
      </w:tr>
      <w:tr w:rsidR="009D4C37" w:rsidRPr="009D4C37" w14:paraId="19EC95BC" w14:textId="77777777" w:rsidTr="001E7026">
        <w:tc>
          <w:tcPr>
            <w:tcW w:w="4253" w:type="dxa"/>
          </w:tcPr>
          <w:p w14:paraId="09F455CB"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Partners and Principals</w:t>
            </w:r>
          </w:p>
        </w:tc>
        <w:tc>
          <w:tcPr>
            <w:tcW w:w="3544" w:type="dxa"/>
            <w:vAlign w:val="bottom"/>
          </w:tcPr>
          <w:p w14:paraId="7D8C0850"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Disabled – see rules</w:t>
            </w:r>
          </w:p>
          <w:p w14:paraId="0027E569"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Summary View of all Partners and Principals held against the risk</w:t>
            </w:r>
          </w:p>
        </w:tc>
        <w:tc>
          <w:tcPr>
            <w:tcW w:w="771" w:type="dxa"/>
          </w:tcPr>
          <w:p w14:paraId="1598972F" w14:textId="77777777" w:rsidR="009D4C37" w:rsidRPr="009D3E05" w:rsidRDefault="009D4C37" w:rsidP="009D4C37">
            <w:pPr>
              <w:pStyle w:val="NoSpacing"/>
              <w:rPr>
                <w:rFonts w:ascii="Tahoma" w:hAnsi="Tahoma" w:cs="Tahoma"/>
                <w:sz w:val="20"/>
                <w:szCs w:val="20"/>
              </w:rPr>
            </w:pPr>
          </w:p>
        </w:tc>
      </w:tr>
      <w:tr w:rsidR="009D4C37" w:rsidRPr="009D4C37" w14:paraId="2F2B3FCA" w14:textId="77777777" w:rsidTr="001E7026">
        <w:tc>
          <w:tcPr>
            <w:tcW w:w="4253" w:type="dxa"/>
          </w:tcPr>
          <w:p w14:paraId="2438FCDC"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Total numb</w:t>
            </w:r>
            <w:r w:rsidR="00193417">
              <w:rPr>
                <w:rFonts w:ascii="Tahoma" w:hAnsi="Tahoma" w:cs="Tahoma"/>
                <w:sz w:val="20"/>
                <w:szCs w:val="20"/>
              </w:rPr>
              <w:t>er of Directors working manual?</w:t>
            </w:r>
          </w:p>
        </w:tc>
        <w:tc>
          <w:tcPr>
            <w:tcW w:w="3544" w:type="dxa"/>
          </w:tcPr>
          <w:p w14:paraId="39494C5C"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Disabled see rule</w:t>
            </w:r>
          </w:p>
          <w:p w14:paraId="4C033991"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3 numeric characters</w:t>
            </w:r>
          </w:p>
        </w:tc>
        <w:tc>
          <w:tcPr>
            <w:tcW w:w="771" w:type="dxa"/>
          </w:tcPr>
          <w:p w14:paraId="32C448D7" w14:textId="77777777" w:rsidR="009D4C37" w:rsidRPr="009D3E05" w:rsidRDefault="009D4C37" w:rsidP="009D4C37">
            <w:pPr>
              <w:pStyle w:val="NoSpacing"/>
              <w:rPr>
                <w:rFonts w:ascii="Tahoma" w:hAnsi="Tahoma" w:cs="Tahoma"/>
                <w:sz w:val="20"/>
                <w:szCs w:val="20"/>
              </w:rPr>
            </w:pPr>
          </w:p>
        </w:tc>
      </w:tr>
      <w:tr w:rsidR="009D4C37" w:rsidRPr="009D4C37" w14:paraId="2A92B4BF" w14:textId="77777777" w:rsidTr="001E7026">
        <w:tc>
          <w:tcPr>
            <w:tcW w:w="4253" w:type="dxa"/>
          </w:tcPr>
          <w:p w14:paraId="293B0080"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Total number of non-manual directors</w:t>
            </w:r>
            <w:r w:rsidR="00193417">
              <w:rPr>
                <w:rFonts w:ascii="Tahoma" w:hAnsi="Tahoma" w:cs="Tahoma"/>
                <w:sz w:val="20"/>
                <w:szCs w:val="20"/>
              </w:rPr>
              <w:t>?</w:t>
            </w:r>
          </w:p>
        </w:tc>
        <w:tc>
          <w:tcPr>
            <w:tcW w:w="3544" w:type="dxa"/>
          </w:tcPr>
          <w:p w14:paraId="578EF95A"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Disabled see rule</w:t>
            </w:r>
          </w:p>
          <w:p w14:paraId="2300DD25"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3 numeric characters</w:t>
            </w:r>
          </w:p>
        </w:tc>
        <w:tc>
          <w:tcPr>
            <w:tcW w:w="771" w:type="dxa"/>
          </w:tcPr>
          <w:p w14:paraId="73309A0C" w14:textId="77777777" w:rsidR="009D4C37" w:rsidRPr="009D3E05" w:rsidRDefault="009D4C37" w:rsidP="009D4C37">
            <w:pPr>
              <w:pStyle w:val="NoSpacing"/>
              <w:rPr>
                <w:rFonts w:ascii="Tahoma" w:hAnsi="Tahoma" w:cs="Tahoma"/>
                <w:sz w:val="20"/>
                <w:szCs w:val="20"/>
              </w:rPr>
            </w:pPr>
          </w:p>
        </w:tc>
      </w:tr>
      <w:tr w:rsidR="009D4C37" w:rsidRPr="009D4C37" w14:paraId="14B3E394" w14:textId="77777777" w:rsidTr="001E7026">
        <w:tc>
          <w:tcPr>
            <w:tcW w:w="4253" w:type="dxa"/>
          </w:tcPr>
          <w:p w14:paraId="592CDCED"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Total number of employees working manually, in</w:t>
            </w:r>
            <w:r w:rsidR="00193417">
              <w:rPr>
                <w:rFonts w:ascii="Tahoma" w:hAnsi="Tahoma" w:cs="Tahoma"/>
                <w:sz w:val="20"/>
                <w:szCs w:val="20"/>
              </w:rPr>
              <w:t>cluding labour only contractors?</w:t>
            </w:r>
          </w:p>
        </w:tc>
        <w:tc>
          <w:tcPr>
            <w:tcW w:w="3544" w:type="dxa"/>
          </w:tcPr>
          <w:p w14:paraId="29244C43"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5 numeric characters</w:t>
            </w:r>
          </w:p>
          <w:p w14:paraId="708E69D9" w14:textId="77777777" w:rsidR="009D4C37" w:rsidRPr="009D3E05" w:rsidRDefault="009D4C37" w:rsidP="009D4C37">
            <w:pPr>
              <w:pStyle w:val="NoSpacing"/>
              <w:rPr>
                <w:rFonts w:ascii="Tahoma" w:hAnsi="Tahoma" w:cs="Tahoma"/>
                <w:sz w:val="20"/>
                <w:szCs w:val="20"/>
              </w:rPr>
            </w:pPr>
          </w:p>
        </w:tc>
        <w:tc>
          <w:tcPr>
            <w:tcW w:w="771" w:type="dxa"/>
          </w:tcPr>
          <w:p w14:paraId="227F9CED" w14:textId="77777777" w:rsidR="009D4C37" w:rsidRPr="009D3E05" w:rsidRDefault="009D4C37" w:rsidP="009D4C37">
            <w:pPr>
              <w:pStyle w:val="NoSpacing"/>
              <w:rPr>
                <w:rFonts w:ascii="Tahoma" w:hAnsi="Tahoma" w:cs="Tahoma"/>
                <w:sz w:val="20"/>
                <w:szCs w:val="20"/>
              </w:rPr>
            </w:pPr>
          </w:p>
        </w:tc>
      </w:tr>
      <w:tr w:rsidR="009D4C37" w:rsidRPr="009D4C37" w14:paraId="6BA13EB5" w14:textId="77777777" w:rsidTr="001E7026">
        <w:tc>
          <w:tcPr>
            <w:tcW w:w="4253" w:type="dxa"/>
          </w:tcPr>
          <w:p w14:paraId="542E5013"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Total number of NON MANUAL employees</w:t>
            </w:r>
            <w:r w:rsidR="00193417">
              <w:rPr>
                <w:rFonts w:ascii="Tahoma" w:hAnsi="Tahoma" w:cs="Tahoma"/>
                <w:sz w:val="20"/>
                <w:szCs w:val="20"/>
              </w:rPr>
              <w:t>?</w:t>
            </w:r>
          </w:p>
        </w:tc>
        <w:tc>
          <w:tcPr>
            <w:tcW w:w="3544" w:type="dxa"/>
          </w:tcPr>
          <w:p w14:paraId="0FC2C24C" w14:textId="77777777" w:rsidR="009D4C37" w:rsidRPr="009D3E05" w:rsidRDefault="009D4C37" w:rsidP="009D4C37">
            <w:pPr>
              <w:pStyle w:val="NoSpacing"/>
              <w:rPr>
                <w:rFonts w:ascii="Tahoma" w:hAnsi="Tahoma" w:cs="Tahoma"/>
                <w:sz w:val="20"/>
                <w:szCs w:val="20"/>
              </w:rPr>
            </w:pPr>
            <w:r w:rsidRPr="009D3E05">
              <w:rPr>
                <w:rFonts w:ascii="Tahoma" w:hAnsi="Tahoma" w:cs="Tahoma"/>
                <w:sz w:val="20"/>
                <w:szCs w:val="20"/>
              </w:rPr>
              <w:t>5 numeric characters</w:t>
            </w:r>
          </w:p>
        </w:tc>
        <w:tc>
          <w:tcPr>
            <w:tcW w:w="771" w:type="dxa"/>
          </w:tcPr>
          <w:p w14:paraId="3DA48579" w14:textId="77777777" w:rsidR="009D4C37" w:rsidRPr="009D3E05" w:rsidRDefault="009D4C37" w:rsidP="009D4C37">
            <w:pPr>
              <w:pStyle w:val="NoSpacing"/>
              <w:rPr>
                <w:rFonts w:ascii="Tahoma" w:hAnsi="Tahoma" w:cs="Tahoma"/>
                <w:sz w:val="20"/>
                <w:szCs w:val="20"/>
              </w:rPr>
            </w:pPr>
          </w:p>
        </w:tc>
      </w:tr>
      <w:tr w:rsidR="00193417" w:rsidRPr="009D4C37" w14:paraId="02D8BFA9" w14:textId="77777777" w:rsidTr="001E7026">
        <w:tc>
          <w:tcPr>
            <w:tcW w:w="4253" w:type="dxa"/>
          </w:tcPr>
          <w:p w14:paraId="23EF9819" w14:textId="77777777" w:rsidR="00193417" w:rsidRPr="009D4C37" w:rsidRDefault="00193417" w:rsidP="009D4C37">
            <w:pPr>
              <w:pStyle w:val="NoSpacing"/>
              <w:rPr>
                <w:rFonts w:ascii="Tahoma" w:hAnsi="Tahoma" w:cs="Tahoma"/>
                <w:sz w:val="20"/>
                <w:szCs w:val="20"/>
              </w:rPr>
            </w:pPr>
            <w:r>
              <w:rPr>
                <w:rFonts w:ascii="Tahoma" w:hAnsi="Tahoma" w:cs="Tahoma"/>
                <w:sz w:val="20"/>
                <w:szCs w:val="20"/>
              </w:rPr>
              <w:t>What is your Employers Reference Number (ERN) also known as a PAYE reference? If your company does not have an ERN please tick Exempt</w:t>
            </w:r>
          </w:p>
        </w:tc>
        <w:tc>
          <w:tcPr>
            <w:tcW w:w="3544" w:type="dxa"/>
          </w:tcPr>
          <w:p w14:paraId="39AAB1C0" w14:textId="77777777" w:rsidR="00193417" w:rsidRPr="009D4C37" w:rsidRDefault="00193417" w:rsidP="009D4C37">
            <w:pPr>
              <w:pStyle w:val="NoSpacing"/>
              <w:rPr>
                <w:rFonts w:ascii="Tahoma" w:hAnsi="Tahoma" w:cs="Tahoma"/>
                <w:sz w:val="20"/>
                <w:szCs w:val="20"/>
              </w:rPr>
            </w:pPr>
            <w:r>
              <w:rPr>
                <w:rFonts w:ascii="Tahoma" w:hAnsi="Tahoma" w:cs="Tahoma"/>
                <w:sz w:val="20"/>
                <w:szCs w:val="20"/>
              </w:rPr>
              <w:t>20 numeric characters</w:t>
            </w:r>
          </w:p>
        </w:tc>
        <w:tc>
          <w:tcPr>
            <w:tcW w:w="771" w:type="dxa"/>
          </w:tcPr>
          <w:p w14:paraId="6471F534" w14:textId="77777777" w:rsidR="00193417" w:rsidRPr="009D4C37" w:rsidRDefault="00193417" w:rsidP="009D4C37">
            <w:pPr>
              <w:pStyle w:val="NoSpacing"/>
              <w:rPr>
                <w:rFonts w:ascii="Tahoma" w:hAnsi="Tahoma" w:cs="Tahoma"/>
                <w:sz w:val="20"/>
                <w:szCs w:val="20"/>
              </w:rPr>
            </w:pPr>
          </w:p>
        </w:tc>
      </w:tr>
    </w:tbl>
    <w:p w14:paraId="503D5BDC" w14:textId="77777777" w:rsidR="00137AEA" w:rsidRPr="009D3E05" w:rsidRDefault="00137AEA" w:rsidP="009D4C37">
      <w:pPr>
        <w:pStyle w:val="NoSpacing"/>
        <w:rPr>
          <w:rFonts w:ascii="Tahoma" w:hAnsi="Tahoma" w:cs="Tahoma"/>
          <w:sz w:val="20"/>
          <w:szCs w:val="20"/>
        </w:rPr>
      </w:pPr>
    </w:p>
    <w:p w14:paraId="5CF9D9DE" w14:textId="77777777" w:rsidR="00137AEA" w:rsidRPr="009D3E05" w:rsidRDefault="00137AEA" w:rsidP="009D4C37">
      <w:pPr>
        <w:pStyle w:val="NoSpacing"/>
        <w:rPr>
          <w:rFonts w:ascii="Tahoma" w:hAnsi="Tahoma" w:cs="Tahoma"/>
          <w:b/>
          <w:sz w:val="20"/>
          <w:szCs w:val="20"/>
        </w:rPr>
      </w:pPr>
      <w:r w:rsidRPr="009D3E05">
        <w:rPr>
          <w:rFonts w:ascii="Tahoma" w:hAnsi="Tahoma" w:cs="Tahoma"/>
          <w:b/>
          <w:sz w:val="20"/>
          <w:szCs w:val="20"/>
        </w:rPr>
        <w:t>Temporary Employees Insurance</w:t>
      </w:r>
    </w:p>
    <w:p w14:paraId="78280D69" w14:textId="77777777" w:rsidR="00137AEA" w:rsidRPr="009D3E05" w:rsidRDefault="00137AEA" w:rsidP="009D4C37">
      <w:pPr>
        <w:pStyle w:val="NoSpacing"/>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B6117D" w:rsidRPr="009D4C37" w14:paraId="0754995C" w14:textId="77777777" w:rsidTr="008F667F">
        <w:tc>
          <w:tcPr>
            <w:tcW w:w="4253" w:type="dxa"/>
          </w:tcPr>
          <w:p w14:paraId="33976756"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Do you require temporary employees insurance?</w:t>
            </w:r>
          </w:p>
        </w:tc>
        <w:tc>
          <w:tcPr>
            <w:tcW w:w="3544" w:type="dxa"/>
          </w:tcPr>
          <w:p w14:paraId="52642130"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Yes / No option</w:t>
            </w:r>
          </w:p>
          <w:p w14:paraId="665A0B32"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Default value will be No</w:t>
            </w:r>
          </w:p>
        </w:tc>
        <w:tc>
          <w:tcPr>
            <w:tcW w:w="771" w:type="dxa"/>
          </w:tcPr>
          <w:p w14:paraId="276C786C" w14:textId="77777777" w:rsidR="00B6117D" w:rsidRPr="009D3E05" w:rsidRDefault="00B6117D" w:rsidP="009D4C37">
            <w:pPr>
              <w:pStyle w:val="NoSpacing"/>
              <w:rPr>
                <w:rFonts w:ascii="Tahoma" w:hAnsi="Tahoma" w:cs="Tahoma"/>
                <w:sz w:val="20"/>
                <w:szCs w:val="20"/>
              </w:rPr>
            </w:pPr>
          </w:p>
        </w:tc>
      </w:tr>
      <w:tr w:rsidR="00B6117D" w:rsidRPr="009D4C37" w14:paraId="79C41C3A" w14:textId="77777777" w:rsidTr="008F667F">
        <w:tc>
          <w:tcPr>
            <w:tcW w:w="4253" w:type="dxa"/>
          </w:tcPr>
          <w:p w14:paraId="538C14E5"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How many man days per year?</w:t>
            </w:r>
          </w:p>
        </w:tc>
        <w:tc>
          <w:tcPr>
            <w:tcW w:w="3544" w:type="dxa"/>
          </w:tcPr>
          <w:p w14:paraId="400A710E"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Disabled – see rules</w:t>
            </w:r>
          </w:p>
          <w:p w14:paraId="6B9FF415" w14:textId="77777777" w:rsidR="00B6117D" w:rsidRPr="009D3E05" w:rsidRDefault="00B6117D" w:rsidP="009D4C37">
            <w:pPr>
              <w:pStyle w:val="NoSpacing"/>
              <w:rPr>
                <w:rFonts w:ascii="Tahoma" w:hAnsi="Tahoma" w:cs="Tahoma"/>
                <w:sz w:val="20"/>
                <w:szCs w:val="20"/>
              </w:rPr>
            </w:pPr>
            <w:r w:rsidRPr="009D3E05">
              <w:rPr>
                <w:rFonts w:ascii="Tahoma" w:hAnsi="Tahoma" w:cs="Tahoma"/>
                <w:sz w:val="20"/>
                <w:szCs w:val="20"/>
              </w:rPr>
              <w:t>3 numeric characters</w:t>
            </w:r>
          </w:p>
        </w:tc>
        <w:tc>
          <w:tcPr>
            <w:tcW w:w="771" w:type="dxa"/>
          </w:tcPr>
          <w:p w14:paraId="7263CD33" w14:textId="77777777" w:rsidR="00B6117D" w:rsidRPr="009D3E05" w:rsidRDefault="00B6117D" w:rsidP="009D4C37">
            <w:pPr>
              <w:pStyle w:val="NoSpacing"/>
              <w:rPr>
                <w:rFonts w:ascii="Tahoma" w:hAnsi="Tahoma" w:cs="Tahoma"/>
                <w:sz w:val="20"/>
                <w:szCs w:val="20"/>
              </w:rPr>
            </w:pPr>
          </w:p>
        </w:tc>
      </w:tr>
    </w:tbl>
    <w:p w14:paraId="737BE344" w14:textId="77777777" w:rsidR="00137AEA" w:rsidRPr="009D3E05" w:rsidRDefault="00137AEA" w:rsidP="009D4C37">
      <w:pPr>
        <w:pStyle w:val="NoSpacing"/>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534026" w:rsidRPr="009D4C37" w14:paraId="1E140655" w14:textId="77777777" w:rsidTr="008F667F">
        <w:tc>
          <w:tcPr>
            <w:tcW w:w="4253" w:type="dxa"/>
          </w:tcPr>
          <w:p w14:paraId="72CA8DD4"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What year were you established?</w:t>
            </w:r>
          </w:p>
        </w:tc>
        <w:tc>
          <w:tcPr>
            <w:tcW w:w="3544" w:type="dxa"/>
          </w:tcPr>
          <w:p w14:paraId="5FAFEE08"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4 numeric characters, taking the format YYYY to represent 4 digit year</w:t>
            </w:r>
          </w:p>
        </w:tc>
        <w:tc>
          <w:tcPr>
            <w:tcW w:w="771" w:type="dxa"/>
          </w:tcPr>
          <w:p w14:paraId="7B4B9806" w14:textId="77777777" w:rsidR="00534026" w:rsidRPr="009D3E05" w:rsidRDefault="00534026" w:rsidP="009D4C37">
            <w:pPr>
              <w:pStyle w:val="NoSpacing"/>
              <w:rPr>
                <w:rFonts w:ascii="Tahoma" w:hAnsi="Tahoma" w:cs="Tahoma"/>
                <w:sz w:val="20"/>
                <w:szCs w:val="20"/>
              </w:rPr>
            </w:pPr>
          </w:p>
        </w:tc>
      </w:tr>
      <w:tr w:rsidR="00534026" w:rsidRPr="009D4C37" w14:paraId="4BA913A7" w14:textId="77777777" w:rsidTr="008F667F">
        <w:tc>
          <w:tcPr>
            <w:tcW w:w="4253" w:type="dxa"/>
          </w:tcPr>
          <w:p w14:paraId="0143B0F1"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yrs</w:t>
            </w:r>
          </w:p>
        </w:tc>
        <w:tc>
          <w:tcPr>
            <w:tcW w:w="3544" w:type="dxa"/>
          </w:tcPr>
          <w:p w14:paraId="1CE7BAA9"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Disabled, calculated – see rules</w:t>
            </w:r>
          </w:p>
          <w:p w14:paraId="00F0A636"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2 numeric characters</w:t>
            </w:r>
          </w:p>
        </w:tc>
        <w:tc>
          <w:tcPr>
            <w:tcW w:w="771" w:type="dxa"/>
          </w:tcPr>
          <w:p w14:paraId="2B25292B" w14:textId="77777777" w:rsidR="00534026" w:rsidRPr="009D3E05" w:rsidRDefault="00534026" w:rsidP="009D4C37">
            <w:pPr>
              <w:pStyle w:val="NoSpacing"/>
              <w:rPr>
                <w:rFonts w:ascii="Tahoma" w:hAnsi="Tahoma" w:cs="Tahoma"/>
                <w:sz w:val="20"/>
                <w:szCs w:val="20"/>
              </w:rPr>
            </w:pPr>
          </w:p>
        </w:tc>
      </w:tr>
      <w:tr w:rsidR="00534026" w:rsidRPr="009D4C37" w14:paraId="4AA4FFBB" w14:textId="77777777" w:rsidTr="008F667F">
        <w:tc>
          <w:tcPr>
            <w:tcW w:w="4253" w:type="dxa"/>
          </w:tcPr>
          <w:p w14:paraId="3063BDC5"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 xml:space="preserve">How many </w:t>
            </w:r>
            <w:proofErr w:type="spellStart"/>
            <w:r w:rsidRPr="009D3E05">
              <w:rPr>
                <w:rFonts w:ascii="Tahoma" w:hAnsi="Tahoma" w:cs="Tahoma"/>
                <w:sz w:val="20"/>
                <w:szCs w:val="20"/>
              </w:rPr>
              <w:t>years experience</w:t>
            </w:r>
            <w:proofErr w:type="spellEnd"/>
            <w:r w:rsidRPr="009D3E05">
              <w:rPr>
                <w:rFonts w:ascii="Tahoma" w:hAnsi="Tahoma" w:cs="Tahoma"/>
                <w:sz w:val="20"/>
                <w:szCs w:val="20"/>
              </w:rPr>
              <w:t xml:space="preserve"> do you have?</w:t>
            </w:r>
          </w:p>
        </w:tc>
        <w:tc>
          <w:tcPr>
            <w:tcW w:w="3544" w:type="dxa"/>
          </w:tcPr>
          <w:p w14:paraId="7D73E8B5" w14:textId="77777777" w:rsidR="0017402F" w:rsidRPr="009D3E05" w:rsidRDefault="0017402F" w:rsidP="009D4C37">
            <w:pPr>
              <w:pStyle w:val="NoSpacing"/>
              <w:rPr>
                <w:rFonts w:ascii="Tahoma" w:hAnsi="Tahoma" w:cs="Tahoma"/>
                <w:sz w:val="20"/>
                <w:szCs w:val="20"/>
              </w:rPr>
            </w:pPr>
            <w:r w:rsidRPr="009D3E05">
              <w:rPr>
                <w:rFonts w:ascii="Tahoma" w:hAnsi="Tahoma" w:cs="Tahoma"/>
                <w:sz w:val="20"/>
                <w:szCs w:val="20"/>
              </w:rPr>
              <w:t>Disabled – see rules</w:t>
            </w:r>
          </w:p>
          <w:p w14:paraId="62B36628"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2 numeric characters</w:t>
            </w:r>
          </w:p>
        </w:tc>
        <w:tc>
          <w:tcPr>
            <w:tcW w:w="771" w:type="dxa"/>
          </w:tcPr>
          <w:p w14:paraId="1762F6DB" w14:textId="77777777" w:rsidR="00534026" w:rsidRPr="009D3E05" w:rsidRDefault="00534026" w:rsidP="009D4C37">
            <w:pPr>
              <w:pStyle w:val="NoSpacing"/>
              <w:rPr>
                <w:rFonts w:ascii="Tahoma" w:hAnsi="Tahoma" w:cs="Tahoma"/>
                <w:sz w:val="20"/>
                <w:szCs w:val="20"/>
              </w:rPr>
            </w:pPr>
          </w:p>
        </w:tc>
      </w:tr>
      <w:tr w:rsidR="00534026" w:rsidRPr="009D4C37" w14:paraId="108C7E60" w14:textId="77777777" w:rsidTr="008F667F">
        <w:tc>
          <w:tcPr>
            <w:tcW w:w="4253" w:type="dxa"/>
          </w:tcPr>
          <w:p w14:paraId="36F39069"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What is your Estimated Annual Turnover?</w:t>
            </w:r>
          </w:p>
        </w:tc>
        <w:tc>
          <w:tcPr>
            <w:tcW w:w="3544" w:type="dxa"/>
          </w:tcPr>
          <w:p w14:paraId="38F7E011"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185BB070" w14:textId="77777777" w:rsidR="00534026" w:rsidRPr="009D3E05" w:rsidRDefault="00534026" w:rsidP="009D4C37">
            <w:pPr>
              <w:pStyle w:val="NoSpacing"/>
              <w:rPr>
                <w:rFonts w:ascii="Tahoma" w:hAnsi="Tahoma" w:cs="Tahoma"/>
                <w:sz w:val="20"/>
                <w:szCs w:val="20"/>
              </w:rPr>
            </w:pPr>
          </w:p>
        </w:tc>
      </w:tr>
      <w:tr w:rsidR="00534026" w:rsidRPr="009D4C37" w14:paraId="7769F1A6" w14:textId="77777777" w:rsidTr="008F667F">
        <w:tc>
          <w:tcPr>
            <w:tcW w:w="4253" w:type="dxa"/>
          </w:tcPr>
          <w:p w14:paraId="78D8D980"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 xml:space="preserve">Bona Fide </w:t>
            </w:r>
            <w:proofErr w:type="spellStart"/>
            <w:r w:rsidRPr="009D3E05">
              <w:rPr>
                <w:rFonts w:ascii="Tahoma" w:hAnsi="Tahoma" w:cs="Tahoma"/>
                <w:sz w:val="20"/>
                <w:szCs w:val="20"/>
              </w:rPr>
              <w:t>Wageroll</w:t>
            </w:r>
            <w:proofErr w:type="spellEnd"/>
            <w:r w:rsidRPr="009D3E05">
              <w:rPr>
                <w:rFonts w:ascii="Tahoma" w:hAnsi="Tahoma" w:cs="Tahoma"/>
                <w:sz w:val="20"/>
                <w:szCs w:val="20"/>
              </w:rPr>
              <w:t xml:space="preserve"> (Supply and Fix)</w:t>
            </w:r>
          </w:p>
        </w:tc>
        <w:tc>
          <w:tcPr>
            <w:tcW w:w="3544" w:type="dxa"/>
          </w:tcPr>
          <w:p w14:paraId="321CFF48"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1D7A49B2" w14:textId="77777777" w:rsidR="00534026" w:rsidRPr="009D3E05" w:rsidRDefault="00534026" w:rsidP="009D4C37">
            <w:pPr>
              <w:pStyle w:val="NoSpacing"/>
              <w:rPr>
                <w:rFonts w:ascii="Tahoma" w:hAnsi="Tahoma" w:cs="Tahoma"/>
                <w:sz w:val="20"/>
                <w:szCs w:val="20"/>
              </w:rPr>
            </w:pPr>
          </w:p>
        </w:tc>
      </w:tr>
    </w:tbl>
    <w:p w14:paraId="36687227" w14:textId="77777777" w:rsidR="00534026" w:rsidRPr="009D3E05" w:rsidRDefault="00534026" w:rsidP="009D4C37">
      <w:pPr>
        <w:pStyle w:val="NoSpacing"/>
        <w:rPr>
          <w:rFonts w:ascii="Tahoma" w:hAnsi="Tahoma" w:cs="Tahoma"/>
          <w:sz w:val="20"/>
          <w:szCs w:val="20"/>
        </w:rPr>
      </w:pPr>
    </w:p>
    <w:p w14:paraId="5FF01DF4" w14:textId="77777777" w:rsidR="00534026" w:rsidRPr="009D3E05" w:rsidRDefault="00F65A46" w:rsidP="009D4C37">
      <w:pPr>
        <w:pStyle w:val="NoSpacing"/>
        <w:rPr>
          <w:rFonts w:ascii="Tahoma" w:hAnsi="Tahoma" w:cs="Tahoma"/>
          <w:b/>
          <w:sz w:val="20"/>
          <w:szCs w:val="20"/>
        </w:rPr>
      </w:pPr>
      <w:proofErr w:type="spellStart"/>
      <w:r w:rsidRPr="009D3E05">
        <w:rPr>
          <w:rFonts w:ascii="Tahoma" w:hAnsi="Tahoma" w:cs="Tahoma"/>
          <w:b/>
          <w:sz w:val="20"/>
          <w:szCs w:val="20"/>
        </w:rPr>
        <w:lastRenderedPageBreak/>
        <w:t>Wagerolls</w:t>
      </w:r>
      <w:proofErr w:type="spellEnd"/>
    </w:p>
    <w:p w14:paraId="19BA070A" w14:textId="77777777" w:rsidR="00534026" w:rsidRPr="009D3E05" w:rsidRDefault="00534026" w:rsidP="009D4C37">
      <w:pPr>
        <w:pStyle w:val="NoSpacing"/>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FC2899" w:rsidRPr="009D4C37" w14:paraId="462CE875" w14:textId="77777777" w:rsidTr="008F667F">
        <w:tc>
          <w:tcPr>
            <w:tcW w:w="4253" w:type="dxa"/>
          </w:tcPr>
          <w:p w14:paraId="10ACC59B"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 xml:space="preserve">Direct Manual </w:t>
            </w:r>
            <w:proofErr w:type="spellStart"/>
            <w:r w:rsidRPr="009D3E05">
              <w:rPr>
                <w:rFonts w:ascii="Tahoma" w:hAnsi="Tahoma" w:cs="Tahoma"/>
                <w:sz w:val="20"/>
                <w:szCs w:val="20"/>
              </w:rPr>
              <w:t>Wageroll</w:t>
            </w:r>
            <w:proofErr w:type="spellEnd"/>
            <w:r w:rsidRPr="009D3E05">
              <w:rPr>
                <w:rFonts w:ascii="Tahoma" w:hAnsi="Tahoma" w:cs="Tahoma"/>
                <w:sz w:val="20"/>
                <w:szCs w:val="20"/>
              </w:rPr>
              <w:t xml:space="preserve"> (PAYE)</w:t>
            </w:r>
          </w:p>
        </w:tc>
        <w:tc>
          <w:tcPr>
            <w:tcW w:w="3544" w:type="dxa"/>
          </w:tcPr>
          <w:p w14:paraId="4F257CE9"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Disabled – see rules</w:t>
            </w:r>
          </w:p>
          <w:p w14:paraId="6C35D9EC"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68F6266C" w14:textId="77777777" w:rsidR="00FC2899" w:rsidRPr="009D3E05" w:rsidRDefault="00FC2899" w:rsidP="009D4C37">
            <w:pPr>
              <w:pStyle w:val="NoSpacing"/>
              <w:rPr>
                <w:rFonts w:ascii="Tahoma" w:hAnsi="Tahoma" w:cs="Tahoma"/>
                <w:sz w:val="20"/>
                <w:szCs w:val="20"/>
              </w:rPr>
            </w:pPr>
          </w:p>
        </w:tc>
      </w:tr>
      <w:tr w:rsidR="00FC2899" w:rsidRPr="009D4C37" w14:paraId="6167A7E3" w14:textId="77777777" w:rsidTr="008F667F">
        <w:tc>
          <w:tcPr>
            <w:tcW w:w="4253" w:type="dxa"/>
          </w:tcPr>
          <w:p w14:paraId="43DEA792"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 xml:space="preserve">PAYE </w:t>
            </w:r>
            <w:proofErr w:type="spellStart"/>
            <w:r w:rsidRPr="009D3E05">
              <w:rPr>
                <w:rFonts w:ascii="Tahoma" w:hAnsi="Tahoma" w:cs="Tahoma"/>
                <w:sz w:val="20"/>
                <w:szCs w:val="20"/>
              </w:rPr>
              <w:t>Wageroll</w:t>
            </w:r>
            <w:proofErr w:type="spellEnd"/>
            <w:r w:rsidRPr="009D3E05">
              <w:rPr>
                <w:rFonts w:ascii="Tahoma" w:hAnsi="Tahoma" w:cs="Tahoma"/>
                <w:sz w:val="20"/>
                <w:szCs w:val="20"/>
              </w:rPr>
              <w:t xml:space="preserve"> for Clerical Employees</w:t>
            </w:r>
          </w:p>
        </w:tc>
        <w:tc>
          <w:tcPr>
            <w:tcW w:w="3544" w:type="dxa"/>
          </w:tcPr>
          <w:p w14:paraId="4FCF686D"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Disabled – see rules</w:t>
            </w:r>
          </w:p>
          <w:p w14:paraId="62E5F603"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2B1BB7D1" w14:textId="77777777" w:rsidR="00FC2899" w:rsidRPr="009D3E05" w:rsidRDefault="00FC2899" w:rsidP="009D4C37">
            <w:pPr>
              <w:pStyle w:val="NoSpacing"/>
              <w:rPr>
                <w:rFonts w:ascii="Tahoma" w:hAnsi="Tahoma" w:cs="Tahoma"/>
                <w:sz w:val="20"/>
                <w:szCs w:val="20"/>
              </w:rPr>
            </w:pPr>
          </w:p>
        </w:tc>
      </w:tr>
      <w:tr w:rsidR="00FC2899" w:rsidRPr="009D4C37" w14:paraId="03FF340F" w14:textId="77777777" w:rsidTr="008F667F">
        <w:tc>
          <w:tcPr>
            <w:tcW w:w="4253" w:type="dxa"/>
          </w:tcPr>
          <w:p w14:paraId="60A09CEF"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 xml:space="preserve">Labour Only </w:t>
            </w:r>
            <w:proofErr w:type="spellStart"/>
            <w:r w:rsidRPr="009D3E05">
              <w:rPr>
                <w:rFonts w:ascii="Tahoma" w:hAnsi="Tahoma" w:cs="Tahoma"/>
                <w:sz w:val="20"/>
                <w:szCs w:val="20"/>
              </w:rPr>
              <w:t>Wageroll</w:t>
            </w:r>
            <w:proofErr w:type="spellEnd"/>
          </w:p>
        </w:tc>
        <w:tc>
          <w:tcPr>
            <w:tcW w:w="3544" w:type="dxa"/>
          </w:tcPr>
          <w:p w14:paraId="0CB16521"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Disabled – see rules</w:t>
            </w:r>
          </w:p>
          <w:p w14:paraId="0C815079"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57F8EF3F" w14:textId="77777777" w:rsidR="00FC2899" w:rsidRPr="009D3E05" w:rsidRDefault="00FC2899" w:rsidP="009D4C37">
            <w:pPr>
              <w:pStyle w:val="NoSpacing"/>
              <w:rPr>
                <w:rFonts w:ascii="Tahoma" w:hAnsi="Tahoma" w:cs="Tahoma"/>
                <w:sz w:val="20"/>
                <w:szCs w:val="20"/>
              </w:rPr>
            </w:pPr>
          </w:p>
        </w:tc>
      </w:tr>
      <w:tr w:rsidR="00FC2899" w:rsidRPr="009D4C37" w14:paraId="0E1E3E16" w14:textId="77777777" w:rsidTr="008F667F">
        <w:tc>
          <w:tcPr>
            <w:tcW w:w="4253" w:type="dxa"/>
          </w:tcPr>
          <w:p w14:paraId="707CD3B3"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Total Supervisor / Yardmen wages</w:t>
            </w:r>
          </w:p>
        </w:tc>
        <w:tc>
          <w:tcPr>
            <w:tcW w:w="3544" w:type="dxa"/>
          </w:tcPr>
          <w:p w14:paraId="7FD27954"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Disabled – see rules</w:t>
            </w:r>
          </w:p>
          <w:p w14:paraId="48857CBB"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440EFD75" w14:textId="77777777" w:rsidR="00FC2899" w:rsidRPr="009D3E05" w:rsidRDefault="00FC2899" w:rsidP="009D4C37">
            <w:pPr>
              <w:pStyle w:val="NoSpacing"/>
              <w:rPr>
                <w:rFonts w:ascii="Tahoma" w:hAnsi="Tahoma" w:cs="Tahoma"/>
                <w:sz w:val="20"/>
                <w:szCs w:val="20"/>
              </w:rPr>
            </w:pPr>
          </w:p>
        </w:tc>
      </w:tr>
      <w:tr w:rsidR="00FC2899" w:rsidRPr="009D4C37" w14:paraId="2DDAF2E8" w14:textId="77777777" w:rsidTr="008F667F">
        <w:tc>
          <w:tcPr>
            <w:tcW w:w="4253" w:type="dxa"/>
          </w:tcPr>
          <w:p w14:paraId="39407788"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What are the principals drawings?</w:t>
            </w:r>
          </w:p>
        </w:tc>
        <w:tc>
          <w:tcPr>
            <w:tcW w:w="3544" w:type="dxa"/>
          </w:tcPr>
          <w:p w14:paraId="79367651"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Disabled – see rules</w:t>
            </w:r>
          </w:p>
          <w:p w14:paraId="3966006E" w14:textId="77777777" w:rsidR="00FC2899" w:rsidRPr="009D3E05" w:rsidRDefault="00FC2899" w:rsidP="009D4C37">
            <w:pPr>
              <w:pStyle w:val="NoSpacing"/>
              <w:rPr>
                <w:rFonts w:ascii="Tahoma" w:hAnsi="Tahoma" w:cs="Tahoma"/>
                <w:sz w:val="20"/>
                <w:szCs w:val="20"/>
              </w:rPr>
            </w:pPr>
            <w:r w:rsidRPr="009D3E05">
              <w:rPr>
                <w:rFonts w:ascii="Tahoma" w:hAnsi="Tahoma" w:cs="Tahoma"/>
                <w:sz w:val="20"/>
                <w:szCs w:val="20"/>
              </w:rPr>
              <w:t>Currency to 0 decimal places</w:t>
            </w:r>
          </w:p>
        </w:tc>
        <w:tc>
          <w:tcPr>
            <w:tcW w:w="771" w:type="dxa"/>
          </w:tcPr>
          <w:p w14:paraId="192B514F" w14:textId="77777777" w:rsidR="00FC2899" w:rsidRPr="009D3E05" w:rsidRDefault="00FC2899" w:rsidP="009D4C37">
            <w:pPr>
              <w:pStyle w:val="NoSpacing"/>
              <w:rPr>
                <w:rFonts w:ascii="Tahoma" w:hAnsi="Tahoma" w:cs="Tahoma"/>
                <w:sz w:val="20"/>
                <w:szCs w:val="20"/>
              </w:rPr>
            </w:pPr>
          </w:p>
        </w:tc>
      </w:tr>
    </w:tbl>
    <w:p w14:paraId="43A57264" w14:textId="77777777" w:rsidR="00E445AC" w:rsidRPr="009D3E05" w:rsidRDefault="00E445AC" w:rsidP="009D4C37">
      <w:pPr>
        <w:pStyle w:val="NoSpacing"/>
        <w:rPr>
          <w:rFonts w:ascii="Tahoma" w:hAnsi="Tahoma" w:cs="Tahoma"/>
          <w:sz w:val="20"/>
          <w:szCs w:val="20"/>
        </w:rPr>
      </w:pPr>
    </w:p>
    <w:p w14:paraId="3D224470" w14:textId="77777777" w:rsidR="00534026" w:rsidRPr="009D3E05" w:rsidRDefault="00534026" w:rsidP="009D4C37">
      <w:pPr>
        <w:pStyle w:val="NoSpacing"/>
        <w:rPr>
          <w:rFonts w:ascii="Tahoma" w:hAnsi="Tahoma" w:cs="Tahoma"/>
          <w:b/>
          <w:sz w:val="20"/>
          <w:szCs w:val="20"/>
        </w:rPr>
      </w:pPr>
      <w:r w:rsidRPr="009D3E05">
        <w:rPr>
          <w:rFonts w:ascii="Tahoma" w:hAnsi="Tahoma" w:cs="Tahoma"/>
          <w:b/>
          <w:sz w:val="20"/>
          <w:szCs w:val="20"/>
        </w:rPr>
        <w:t>Conditions</w:t>
      </w:r>
    </w:p>
    <w:p w14:paraId="66A85BEB" w14:textId="77777777" w:rsidR="00534026" w:rsidRPr="009D3E05" w:rsidRDefault="00534026" w:rsidP="009D4C37">
      <w:pPr>
        <w:pStyle w:val="NoSpacing"/>
        <w:rPr>
          <w:rFonts w:ascii="Tahoma" w:hAnsi="Tahoma" w:cs="Tahoma"/>
          <w:sz w:val="20"/>
          <w:szCs w:val="20"/>
        </w:rPr>
      </w:pPr>
    </w:p>
    <w:tbl>
      <w:tblPr>
        <w:tblW w:w="8520" w:type="dxa"/>
        <w:tblInd w:w="93" w:type="dxa"/>
        <w:tblLook w:val="04A0" w:firstRow="1" w:lastRow="0" w:firstColumn="1" w:lastColumn="0" w:noHBand="0" w:noVBand="1"/>
      </w:tblPr>
      <w:tblGrid>
        <w:gridCol w:w="4268"/>
        <w:gridCol w:w="3544"/>
        <w:gridCol w:w="708"/>
      </w:tblGrid>
      <w:tr w:rsidR="00534026" w:rsidRPr="009D4C37" w14:paraId="1E8D166C" w14:textId="77777777" w:rsidTr="00015A38">
        <w:trPr>
          <w:trHeight w:val="660"/>
        </w:trPr>
        <w:tc>
          <w:tcPr>
            <w:tcW w:w="4268" w:type="dxa"/>
            <w:tcBorders>
              <w:top w:val="single" w:sz="4" w:space="0" w:color="auto"/>
              <w:left w:val="single" w:sz="4" w:space="0" w:color="auto"/>
              <w:bottom w:val="single" w:sz="4" w:space="0" w:color="auto"/>
              <w:right w:val="single" w:sz="4" w:space="0" w:color="auto"/>
            </w:tcBorders>
            <w:shd w:val="clear" w:color="auto" w:fill="auto"/>
            <w:hideMark/>
          </w:tcPr>
          <w:p w14:paraId="63DB4167"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Do you work solely on Private Dwelling Houses, Offices, Shops only?</w:t>
            </w:r>
          </w:p>
        </w:tc>
        <w:tc>
          <w:tcPr>
            <w:tcW w:w="3544" w:type="dxa"/>
            <w:tcBorders>
              <w:top w:val="single" w:sz="4" w:space="0" w:color="auto"/>
              <w:left w:val="nil"/>
              <w:bottom w:val="single" w:sz="4" w:space="0" w:color="auto"/>
              <w:right w:val="single" w:sz="4" w:space="0" w:color="auto"/>
            </w:tcBorders>
            <w:shd w:val="clear" w:color="auto" w:fill="auto"/>
            <w:noWrap/>
            <w:hideMark/>
          </w:tcPr>
          <w:p w14:paraId="6D68EFFF"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Yes / No option</w:t>
            </w:r>
          </w:p>
          <w:p w14:paraId="6DCBF2D5"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Default value will be Yes</w:t>
            </w:r>
          </w:p>
          <w:p w14:paraId="442FD67B"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RATING NOTE: If answer NO default answer to commercial premises</w:t>
            </w:r>
          </w:p>
        </w:tc>
        <w:tc>
          <w:tcPr>
            <w:tcW w:w="708" w:type="dxa"/>
            <w:tcBorders>
              <w:top w:val="single" w:sz="4" w:space="0" w:color="auto"/>
              <w:left w:val="nil"/>
              <w:bottom w:val="single" w:sz="4" w:space="0" w:color="auto"/>
              <w:right w:val="single" w:sz="4" w:space="0" w:color="auto"/>
            </w:tcBorders>
          </w:tcPr>
          <w:p w14:paraId="7A440552" w14:textId="77777777" w:rsidR="00534026" w:rsidRPr="009D3E05" w:rsidRDefault="00534026" w:rsidP="009D4C37">
            <w:pPr>
              <w:pStyle w:val="NoSpacing"/>
              <w:rPr>
                <w:rFonts w:ascii="Tahoma" w:hAnsi="Tahoma" w:cs="Tahoma"/>
                <w:sz w:val="20"/>
                <w:szCs w:val="20"/>
              </w:rPr>
            </w:pPr>
          </w:p>
        </w:tc>
      </w:tr>
      <w:tr w:rsidR="00534026" w:rsidRPr="009D4C37" w14:paraId="69583799" w14:textId="77777777" w:rsidTr="00015A38">
        <w:trPr>
          <w:trHeight w:val="300"/>
        </w:trPr>
        <w:tc>
          <w:tcPr>
            <w:tcW w:w="4268" w:type="dxa"/>
            <w:tcBorders>
              <w:top w:val="nil"/>
              <w:left w:val="single" w:sz="4" w:space="0" w:color="auto"/>
              <w:bottom w:val="single" w:sz="4" w:space="0" w:color="auto"/>
              <w:right w:val="single" w:sz="4" w:space="0" w:color="auto"/>
            </w:tcBorders>
            <w:shd w:val="clear" w:color="auto" w:fill="auto"/>
            <w:hideMark/>
          </w:tcPr>
          <w:p w14:paraId="25A1FBFC"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Do you use Heat?</w:t>
            </w:r>
          </w:p>
        </w:tc>
        <w:tc>
          <w:tcPr>
            <w:tcW w:w="3544" w:type="dxa"/>
            <w:tcBorders>
              <w:top w:val="nil"/>
              <w:left w:val="nil"/>
              <w:bottom w:val="single" w:sz="4" w:space="0" w:color="auto"/>
              <w:right w:val="single" w:sz="4" w:space="0" w:color="auto"/>
            </w:tcBorders>
            <w:shd w:val="clear" w:color="auto" w:fill="auto"/>
            <w:noWrap/>
            <w:hideMark/>
          </w:tcPr>
          <w:p w14:paraId="524CC8B7"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Yes / No option</w:t>
            </w:r>
          </w:p>
          <w:p w14:paraId="66BCE9F9" w14:textId="77777777" w:rsidR="00137AEA" w:rsidRPr="009D3E05" w:rsidRDefault="00051376" w:rsidP="009D4C37">
            <w:pPr>
              <w:pStyle w:val="NoSpacing"/>
              <w:rPr>
                <w:rFonts w:ascii="Tahoma" w:hAnsi="Tahoma" w:cs="Tahoma"/>
                <w:sz w:val="20"/>
                <w:szCs w:val="20"/>
              </w:rPr>
            </w:pPr>
            <w:r w:rsidRPr="009D3E05">
              <w:rPr>
                <w:rFonts w:ascii="Tahoma" w:hAnsi="Tahoma" w:cs="Tahoma"/>
                <w:sz w:val="20"/>
                <w:szCs w:val="20"/>
              </w:rPr>
              <w:t>Default value will be No</w:t>
            </w:r>
          </w:p>
        </w:tc>
        <w:tc>
          <w:tcPr>
            <w:tcW w:w="708" w:type="dxa"/>
            <w:tcBorders>
              <w:top w:val="nil"/>
              <w:left w:val="nil"/>
              <w:bottom w:val="single" w:sz="4" w:space="0" w:color="auto"/>
              <w:right w:val="single" w:sz="4" w:space="0" w:color="auto"/>
            </w:tcBorders>
          </w:tcPr>
          <w:p w14:paraId="7868D8F5" w14:textId="77777777" w:rsidR="00534026" w:rsidRPr="009D3E05" w:rsidRDefault="00534026" w:rsidP="009D4C37">
            <w:pPr>
              <w:pStyle w:val="NoSpacing"/>
              <w:rPr>
                <w:rFonts w:ascii="Tahoma" w:hAnsi="Tahoma" w:cs="Tahoma"/>
                <w:sz w:val="20"/>
                <w:szCs w:val="20"/>
              </w:rPr>
            </w:pPr>
          </w:p>
        </w:tc>
      </w:tr>
      <w:tr w:rsidR="00534026" w:rsidRPr="009D4C37" w14:paraId="419B85BE" w14:textId="77777777" w:rsidTr="00530F83">
        <w:trPr>
          <w:trHeight w:val="70"/>
        </w:trPr>
        <w:tc>
          <w:tcPr>
            <w:tcW w:w="4268" w:type="dxa"/>
            <w:tcBorders>
              <w:top w:val="nil"/>
              <w:left w:val="single" w:sz="4" w:space="0" w:color="auto"/>
              <w:bottom w:val="single" w:sz="4" w:space="0" w:color="auto"/>
              <w:right w:val="single" w:sz="4" w:space="0" w:color="auto"/>
            </w:tcBorders>
            <w:shd w:val="clear" w:color="auto" w:fill="auto"/>
            <w:hideMark/>
          </w:tcPr>
          <w:p w14:paraId="7859C783"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What percentage?</w:t>
            </w:r>
          </w:p>
        </w:tc>
        <w:tc>
          <w:tcPr>
            <w:tcW w:w="3544" w:type="dxa"/>
            <w:tcBorders>
              <w:top w:val="nil"/>
              <w:left w:val="nil"/>
              <w:bottom w:val="single" w:sz="4" w:space="0" w:color="auto"/>
              <w:right w:val="single" w:sz="4" w:space="0" w:color="auto"/>
            </w:tcBorders>
            <w:shd w:val="clear" w:color="auto" w:fill="auto"/>
            <w:noWrap/>
            <w:hideMark/>
          </w:tcPr>
          <w:p w14:paraId="2747F21D"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Disabled – see rules</w:t>
            </w:r>
          </w:p>
          <w:p w14:paraId="0E201064"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3 numeric characters</w:t>
            </w:r>
          </w:p>
        </w:tc>
        <w:tc>
          <w:tcPr>
            <w:tcW w:w="708" w:type="dxa"/>
            <w:tcBorders>
              <w:top w:val="nil"/>
              <w:left w:val="nil"/>
              <w:bottom w:val="single" w:sz="4" w:space="0" w:color="auto"/>
              <w:right w:val="single" w:sz="4" w:space="0" w:color="auto"/>
            </w:tcBorders>
          </w:tcPr>
          <w:p w14:paraId="7F21753C" w14:textId="77777777" w:rsidR="00534026" w:rsidRPr="009D3E05" w:rsidRDefault="00534026" w:rsidP="009D4C37">
            <w:pPr>
              <w:pStyle w:val="NoSpacing"/>
              <w:rPr>
                <w:rFonts w:ascii="Tahoma" w:hAnsi="Tahoma" w:cs="Tahoma"/>
                <w:sz w:val="20"/>
                <w:szCs w:val="20"/>
              </w:rPr>
            </w:pPr>
          </w:p>
        </w:tc>
      </w:tr>
      <w:tr w:rsidR="00534026" w:rsidRPr="009D4C37" w14:paraId="1828E4F5" w14:textId="77777777" w:rsidTr="00015A38">
        <w:trPr>
          <w:trHeight w:val="600"/>
        </w:trPr>
        <w:tc>
          <w:tcPr>
            <w:tcW w:w="4268" w:type="dxa"/>
            <w:tcBorders>
              <w:top w:val="nil"/>
              <w:left w:val="single" w:sz="4" w:space="0" w:color="auto"/>
              <w:bottom w:val="single" w:sz="4" w:space="0" w:color="auto"/>
              <w:right w:val="single" w:sz="4" w:space="0" w:color="auto"/>
            </w:tcBorders>
            <w:shd w:val="clear" w:color="auto" w:fill="auto"/>
            <w:hideMark/>
          </w:tcPr>
          <w:p w14:paraId="0666A91C"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What is the max height you work at? (in Metres)</w:t>
            </w:r>
          </w:p>
        </w:tc>
        <w:tc>
          <w:tcPr>
            <w:tcW w:w="3544" w:type="dxa"/>
            <w:tcBorders>
              <w:top w:val="nil"/>
              <w:left w:val="nil"/>
              <w:bottom w:val="single" w:sz="4" w:space="0" w:color="auto"/>
              <w:right w:val="single" w:sz="4" w:space="0" w:color="auto"/>
            </w:tcBorders>
            <w:shd w:val="clear" w:color="auto" w:fill="auto"/>
            <w:noWrap/>
            <w:hideMark/>
          </w:tcPr>
          <w:p w14:paraId="2B725DE8"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LIST_</w:t>
            </w:r>
            <w:r w:rsidR="00C02E3F" w:rsidRPr="009D3E05">
              <w:rPr>
                <w:rFonts w:ascii="Tahoma" w:hAnsi="Tahoma" w:cs="Tahoma"/>
                <w:sz w:val="20"/>
                <w:szCs w:val="20"/>
              </w:rPr>
              <w:t>MH_</w:t>
            </w:r>
            <w:r w:rsidRPr="009D3E05">
              <w:rPr>
                <w:rFonts w:ascii="Tahoma" w:hAnsi="Tahoma" w:cs="Tahoma"/>
                <w:sz w:val="20"/>
                <w:szCs w:val="20"/>
              </w:rPr>
              <w:t>MAXHEIGHT (NEW)</w:t>
            </w:r>
          </w:p>
          <w:p w14:paraId="5D8952BD" w14:textId="77777777" w:rsidR="00534026" w:rsidRPr="009D3E05" w:rsidRDefault="00534026" w:rsidP="009D4C37">
            <w:pPr>
              <w:pStyle w:val="NoSpacing"/>
              <w:rPr>
                <w:rFonts w:ascii="Tahoma" w:hAnsi="Tahoma" w:cs="Tahoma"/>
                <w:sz w:val="20"/>
                <w:szCs w:val="20"/>
              </w:rPr>
            </w:pPr>
            <w:r w:rsidRPr="009D3E05">
              <w:rPr>
                <w:rFonts w:ascii="Tahoma" w:hAnsi="Tahoma" w:cs="Tahoma"/>
                <w:sz w:val="20"/>
                <w:szCs w:val="20"/>
              </w:rPr>
              <w:t>Values: 10, 15, Over 15</w:t>
            </w:r>
          </w:p>
        </w:tc>
        <w:tc>
          <w:tcPr>
            <w:tcW w:w="708" w:type="dxa"/>
            <w:tcBorders>
              <w:top w:val="nil"/>
              <w:left w:val="nil"/>
              <w:bottom w:val="single" w:sz="4" w:space="0" w:color="auto"/>
              <w:right w:val="single" w:sz="4" w:space="0" w:color="auto"/>
            </w:tcBorders>
          </w:tcPr>
          <w:p w14:paraId="7838051B" w14:textId="77777777" w:rsidR="00534026" w:rsidRPr="009D3E05" w:rsidRDefault="00534026" w:rsidP="009D4C37">
            <w:pPr>
              <w:pStyle w:val="NoSpacing"/>
              <w:rPr>
                <w:rFonts w:ascii="Tahoma" w:hAnsi="Tahoma" w:cs="Tahoma"/>
                <w:sz w:val="20"/>
                <w:szCs w:val="20"/>
              </w:rPr>
            </w:pPr>
          </w:p>
        </w:tc>
      </w:tr>
    </w:tbl>
    <w:p w14:paraId="73E44020" w14:textId="77777777" w:rsidR="00E445AC" w:rsidRPr="009D3E05" w:rsidRDefault="00991D62" w:rsidP="009D4C37">
      <w:pPr>
        <w:pStyle w:val="NoSpacing"/>
        <w:rPr>
          <w:rFonts w:ascii="Tahoma" w:hAnsi="Tahoma" w:cs="Tahoma"/>
          <w:sz w:val="20"/>
          <w:szCs w:val="20"/>
        </w:rPr>
      </w:pPr>
      <w:r w:rsidRPr="009D3E05">
        <w:rPr>
          <w:rFonts w:ascii="Tahoma" w:hAnsi="Tahoma" w:cs="Tahoma"/>
          <w:sz w:val="20"/>
          <w:szCs w:val="20"/>
        </w:rPr>
        <w:tab/>
      </w:r>
    </w:p>
    <w:p w14:paraId="167D0383" w14:textId="77777777" w:rsidR="00051376" w:rsidRPr="009D3E05" w:rsidRDefault="00051376" w:rsidP="009D4C37">
      <w:pPr>
        <w:pStyle w:val="NoSpacing"/>
        <w:rPr>
          <w:rFonts w:ascii="Tahoma" w:hAnsi="Tahoma" w:cs="Tahoma"/>
          <w:b/>
          <w:sz w:val="20"/>
          <w:szCs w:val="20"/>
        </w:rPr>
      </w:pPr>
      <w:r w:rsidRPr="009D3E05">
        <w:rPr>
          <w:rFonts w:ascii="Tahoma" w:hAnsi="Tahoma" w:cs="Tahoma"/>
          <w:b/>
          <w:sz w:val="20"/>
          <w:szCs w:val="20"/>
        </w:rPr>
        <w:t>Safety</w:t>
      </w:r>
    </w:p>
    <w:p w14:paraId="54FC840B" w14:textId="77777777" w:rsidR="00051376" w:rsidRPr="009D3E05" w:rsidRDefault="00051376" w:rsidP="009D4C37">
      <w:pPr>
        <w:pStyle w:val="NoSpacing"/>
        <w:rPr>
          <w:rFonts w:ascii="Tahoma" w:hAnsi="Tahoma" w:cs="Tahoma"/>
          <w:sz w:val="20"/>
          <w:szCs w:val="20"/>
        </w:rPr>
      </w:pPr>
    </w:p>
    <w:tbl>
      <w:tblPr>
        <w:tblW w:w="8520" w:type="dxa"/>
        <w:tblInd w:w="93" w:type="dxa"/>
        <w:tblLook w:val="04A0" w:firstRow="1" w:lastRow="0" w:firstColumn="1" w:lastColumn="0" w:noHBand="0" w:noVBand="1"/>
      </w:tblPr>
      <w:tblGrid>
        <w:gridCol w:w="3450"/>
        <w:gridCol w:w="3544"/>
        <w:gridCol w:w="1526"/>
      </w:tblGrid>
      <w:tr w:rsidR="00051376" w:rsidRPr="009D4C37" w14:paraId="7D937586" w14:textId="77777777" w:rsidTr="005C286E">
        <w:trPr>
          <w:trHeight w:val="600"/>
        </w:trPr>
        <w:tc>
          <w:tcPr>
            <w:tcW w:w="3450" w:type="dxa"/>
            <w:tcBorders>
              <w:top w:val="single" w:sz="4" w:space="0" w:color="auto"/>
              <w:left w:val="single" w:sz="4" w:space="0" w:color="auto"/>
              <w:bottom w:val="single" w:sz="4" w:space="0" w:color="auto"/>
              <w:right w:val="single" w:sz="4" w:space="0" w:color="auto"/>
            </w:tcBorders>
            <w:shd w:val="clear" w:color="auto" w:fill="auto"/>
            <w:hideMark/>
          </w:tcPr>
          <w:p w14:paraId="76627076"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Are you a member of any association or federation?</w:t>
            </w:r>
          </w:p>
        </w:tc>
        <w:tc>
          <w:tcPr>
            <w:tcW w:w="3544" w:type="dxa"/>
            <w:tcBorders>
              <w:top w:val="single" w:sz="4" w:space="0" w:color="auto"/>
              <w:left w:val="nil"/>
              <w:bottom w:val="single" w:sz="4" w:space="0" w:color="auto"/>
              <w:right w:val="single" w:sz="4" w:space="0" w:color="auto"/>
            </w:tcBorders>
            <w:shd w:val="clear" w:color="auto" w:fill="auto"/>
            <w:noWrap/>
            <w:hideMark/>
          </w:tcPr>
          <w:p w14:paraId="3981503C"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Yes / No option</w:t>
            </w:r>
          </w:p>
        </w:tc>
        <w:tc>
          <w:tcPr>
            <w:tcW w:w="1526" w:type="dxa"/>
            <w:tcBorders>
              <w:top w:val="single" w:sz="4" w:space="0" w:color="auto"/>
              <w:left w:val="nil"/>
              <w:bottom w:val="single" w:sz="4" w:space="0" w:color="auto"/>
              <w:right w:val="single" w:sz="4" w:space="0" w:color="auto"/>
            </w:tcBorders>
          </w:tcPr>
          <w:p w14:paraId="30EFE0E5" w14:textId="77777777" w:rsidR="00051376" w:rsidRPr="009D3E05" w:rsidRDefault="00051376" w:rsidP="009D4C37">
            <w:pPr>
              <w:pStyle w:val="NoSpacing"/>
              <w:rPr>
                <w:rFonts w:ascii="Tahoma" w:hAnsi="Tahoma" w:cs="Tahoma"/>
                <w:sz w:val="20"/>
                <w:szCs w:val="20"/>
              </w:rPr>
            </w:pPr>
          </w:p>
        </w:tc>
      </w:tr>
      <w:tr w:rsidR="00051376" w:rsidRPr="009D4C37" w14:paraId="75B78710" w14:textId="77777777" w:rsidTr="005C286E">
        <w:trPr>
          <w:trHeight w:val="300"/>
        </w:trPr>
        <w:tc>
          <w:tcPr>
            <w:tcW w:w="3450" w:type="dxa"/>
            <w:tcBorders>
              <w:top w:val="single" w:sz="4" w:space="0" w:color="auto"/>
              <w:left w:val="single" w:sz="4" w:space="0" w:color="auto"/>
              <w:bottom w:val="single" w:sz="4" w:space="0" w:color="auto"/>
              <w:right w:val="single" w:sz="4" w:space="0" w:color="auto"/>
            </w:tcBorders>
            <w:shd w:val="clear" w:color="auto" w:fill="auto"/>
            <w:hideMark/>
          </w:tcPr>
          <w:p w14:paraId="1D1088B2"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Please select which one</w:t>
            </w:r>
          </w:p>
        </w:tc>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1E58E79D"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Disabled – see rules</w:t>
            </w:r>
          </w:p>
          <w:p w14:paraId="53BA286F"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LIST_</w:t>
            </w:r>
            <w:r w:rsidR="00C02E3F" w:rsidRPr="009D3E05">
              <w:rPr>
                <w:rFonts w:ascii="Tahoma" w:hAnsi="Tahoma" w:cs="Tahoma"/>
                <w:sz w:val="20"/>
                <w:szCs w:val="20"/>
              </w:rPr>
              <w:t>MH_</w:t>
            </w:r>
            <w:r w:rsidRPr="009D3E05">
              <w:rPr>
                <w:rFonts w:ascii="Tahoma" w:hAnsi="Tahoma" w:cs="Tahoma"/>
                <w:sz w:val="20"/>
                <w:szCs w:val="20"/>
              </w:rPr>
              <w:t>ASSOC_FED   (NEW)</w:t>
            </w:r>
          </w:p>
          <w:p w14:paraId="27ADFF38" w14:textId="77777777" w:rsidR="00051376" w:rsidRPr="009D3E05" w:rsidRDefault="00051376" w:rsidP="009D4C37">
            <w:pPr>
              <w:pStyle w:val="NoSpacing"/>
              <w:rPr>
                <w:rFonts w:ascii="Tahoma" w:hAnsi="Tahoma" w:cs="Tahoma"/>
                <w:sz w:val="20"/>
                <w:szCs w:val="20"/>
              </w:rPr>
            </w:pPr>
            <w:r w:rsidRPr="009D3E05">
              <w:rPr>
                <w:rFonts w:ascii="Tahoma" w:hAnsi="Tahoma" w:cs="Tahoma"/>
                <w:sz w:val="20"/>
                <w:szCs w:val="20"/>
              </w:rPr>
              <w:t xml:space="preserve">Values: </w:t>
            </w:r>
            <w:r w:rsidR="00D82602" w:rsidRPr="009D3E05">
              <w:rPr>
                <w:rFonts w:ascii="Tahoma" w:hAnsi="Tahoma" w:cs="Tahoma"/>
                <w:sz w:val="20"/>
                <w:szCs w:val="20"/>
              </w:rPr>
              <w:t>Gas Safe</w:t>
            </w:r>
            <w:r w:rsidRPr="009D3E05">
              <w:rPr>
                <w:rFonts w:ascii="Tahoma" w:hAnsi="Tahoma" w:cs="Tahoma"/>
                <w:sz w:val="20"/>
                <w:szCs w:val="20"/>
              </w:rPr>
              <w:t xml:space="preserve">, F.M.B., Master Craftsmen, N.F.B., N.I.C.E.I.C., Other </w:t>
            </w:r>
          </w:p>
        </w:tc>
        <w:tc>
          <w:tcPr>
            <w:tcW w:w="1526" w:type="dxa"/>
            <w:tcBorders>
              <w:top w:val="single" w:sz="4" w:space="0" w:color="auto"/>
              <w:left w:val="single" w:sz="4" w:space="0" w:color="auto"/>
              <w:bottom w:val="single" w:sz="4" w:space="0" w:color="auto"/>
              <w:right w:val="single" w:sz="4" w:space="0" w:color="auto"/>
            </w:tcBorders>
          </w:tcPr>
          <w:p w14:paraId="5924D977" w14:textId="77777777" w:rsidR="00051376" w:rsidRPr="009D3E05" w:rsidRDefault="00051376" w:rsidP="009D4C37">
            <w:pPr>
              <w:pStyle w:val="NoSpacing"/>
              <w:rPr>
                <w:rFonts w:ascii="Tahoma" w:hAnsi="Tahoma" w:cs="Tahoma"/>
                <w:sz w:val="20"/>
                <w:szCs w:val="20"/>
              </w:rPr>
            </w:pPr>
          </w:p>
        </w:tc>
      </w:tr>
      <w:tr w:rsidR="005C286E" w:rsidRPr="009D4C37" w14:paraId="4A0D8655" w14:textId="77777777" w:rsidTr="005C286E">
        <w:trPr>
          <w:trHeight w:val="600"/>
        </w:trPr>
        <w:tc>
          <w:tcPr>
            <w:tcW w:w="3450" w:type="dxa"/>
            <w:tcBorders>
              <w:top w:val="single" w:sz="4" w:space="0" w:color="auto"/>
              <w:left w:val="single" w:sz="4" w:space="0" w:color="auto"/>
              <w:bottom w:val="single" w:sz="4" w:space="0" w:color="auto"/>
              <w:right w:val="single" w:sz="4" w:space="0" w:color="auto"/>
            </w:tcBorders>
            <w:shd w:val="clear" w:color="auto" w:fill="auto"/>
            <w:hideMark/>
          </w:tcPr>
          <w:p w14:paraId="089D190C" w14:textId="5BB26322" w:rsidR="005C286E" w:rsidRDefault="005C286E" w:rsidP="005C286E">
            <w:pPr>
              <w:pStyle w:val="NoSpacing"/>
              <w:rPr>
                <w:rFonts w:ascii="Tahoma" w:hAnsi="Tahoma" w:cs="Tahoma"/>
                <w:sz w:val="20"/>
                <w:szCs w:val="20"/>
              </w:rPr>
            </w:pPr>
          </w:p>
          <w:p w14:paraId="09CDD104" w14:textId="38FFE0B4" w:rsidR="00E55CF2" w:rsidRPr="00E14424" w:rsidRDefault="00E55CF2" w:rsidP="005C286E">
            <w:pPr>
              <w:pStyle w:val="NoSpacing"/>
              <w:rPr>
                <w:rFonts w:ascii="Tahoma" w:hAnsi="Tahoma" w:cs="Tahoma"/>
                <w:sz w:val="20"/>
                <w:szCs w:val="20"/>
              </w:rPr>
            </w:pPr>
            <w:r w:rsidRPr="00E55CF2">
              <w:rPr>
                <w:rFonts w:ascii="Tahoma" w:hAnsi="Tahoma" w:cs="Tahoma"/>
                <w:sz w:val="20"/>
                <w:szCs w:val="20"/>
              </w:rPr>
              <w:t>Does your business comply with HSE rules and regulations?</w:t>
            </w:r>
          </w:p>
          <w:p w14:paraId="1CC5730A" w14:textId="77777777" w:rsidR="005C286E" w:rsidRPr="009D3E05" w:rsidRDefault="005C286E" w:rsidP="00E55CF2">
            <w:pPr>
              <w:pStyle w:val="NoSpacing"/>
              <w:rPr>
                <w:rFonts w:ascii="Tahoma" w:hAnsi="Tahoma" w:cs="Tahoma"/>
                <w:sz w:val="20"/>
                <w:szCs w:val="20"/>
              </w:rPr>
            </w:pPr>
          </w:p>
        </w:tc>
        <w:tc>
          <w:tcPr>
            <w:tcW w:w="3544" w:type="dxa"/>
            <w:tcBorders>
              <w:top w:val="single" w:sz="4" w:space="0" w:color="auto"/>
              <w:left w:val="nil"/>
              <w:bottom w:val="single" w:sz="4" w:space="0" w:color="auto"/>
              <w:right w:val="single" w:sz="4" w:space="0" w:color="auto"/>
            </w:tcBorders>
            <w:shd w:val="clear" w:color="auto" w:fill="auto"/>
            <w:noWrap/>
            <w:hideMark/>
          </w:tcPr>
          <w:p w14:paraId="5DDB14C8" w14:textId="77777777" w:rsidR="005C286E" w:rsidRPr="009D3E05" w:rsidRDefault="005C286E" w:rsidP="005C286E">
            <w:pPr>
              <w:pStyle w:val="NoSpacing"/>
              <w:rPr>
                <w:rFonts w:ascii="Tahoma" w:hAnsi="Tahoma" w:cs="Tahoma"/>
                <w:sz w:val="20"/>
                <w:szCs w:val="20"/>
              </w:rPr>
            </w:pPr>
            <w:r w:rsidRPr="009D3E05">
              <w:rPr>
                <w:rFonts w:ascii="Tahoma" w:hAnsi="Tahoma" w:cs="Tahoma"/>
                <w:sz w:val="20"/>
                <w:szCs w:val="20"/>
              </w:rPr>
              <w:t>Yes / No option</w:t>
            </w:r>
          </w:p>
          <w:p w14:paraId="38B927CE" w14:textId="77777777" w:rsidR="005C286E" w:rsidRPr="009D3E05" w:rsidRDefault="005C286E" w:rsidP="005C286E">
            <w:pPr>
              <w:pStyle w:val="NoSpacing"/>
              <w:rPr>
                <w:rFonts w:ascii="Tahoma" w:hAnsi="Tahoma" w:cs="Tahoma"/>
                <w:sz w:val="20"/>
                <w:szCs w:val="20"/>
              </w:rPr>
            </w:pPr>
            <w:r w:rsidRPr="009D3E05">
              <w:rPr>
                <w:rFonts w:ascii="Tahoma" w:hAnsi="Tahoma" w:cs="Tahoma"/>
                <w:sz w:val="20"/>
                <w:szCs w:val="20"/>
              </w:rPr>
              <w:t>Default value will be Yes</w:t>
            </w:r>
          </w:p>
        </w:tc>
        <w:tc>
          <w:tcPr>
            <w:tcW w:w="1526" w:type="dxa"/>
            <w:tcBorders>
              <w:top w:val="single" w:sz="4" w:space="0" w:color="auto"/>
              <w:left w:val="nil"/>
              <w:bottom w:val="single" w:sz="4" w:space="0" w:color="auto"/>
              <w:right w:val="single" w:sz="4" w:space="0" w:color="auto"/>
            </w:tcBorders>
          </w:tcPr>
          <w:p w14:paraId="58606E0A" w14:textId="77777777" w:rsidR="005C286E" w:rsidRDefault="005C286E" w:rsidP="005C286E">
            <w:pPr>
              <w:pStyle w:val="NoSpacing"/>
              <w:rPr>
                <w:rFonts w:ascii="Tahoma" w:hAnsi="Tahoma" w:cs="Tahoma"/>
                <w:sz w:val="20"/>
                <w:szCs w:val="20"/>
              </w:rPr>
            </w:pPr>
            <w:r>
              <w:rPr>
                <w:rFonts w:ascii="Tahoma" w:hAnsi="Tahoma" w:cs="Tahoma"/>
                <w:sz w:val="20"/>
                <w:szCs w:val="20"/>
              </w:rPr>
              <w:t>Updated Website Help Text:</w:t>
            </w:r>
          </w:p>
          <w:p w14:paraId="3238D9EF" w14:textId="25AC6C5A" w:rsidR="005C286E" w:rsidRPr="009D3E05" w:rsidRDefault="005C286E" w:rsidP="005C286E">
            <w:pPr>
              <w:pStyle w:val="NoSpacing"/>
              <w:rPr>
                <w:rFonts w:ascii="Tahoma" w:hAnsi="Tahoma" w:cs="Tahoma"/>
                <w:sz w:val="20"/>
                <w:szCs w:val="20"/>
              </w:rPr>
            </w:pPr>
            <w:r>
              <w:rPr>
                <w:rFonts w:ascii="Tahoma" w:hAnsi="Tahoma" w:cs="Tahoma"/>
                <w:sz w:val="20"/>
                <w:szCs w:val="20"/>
              </w:rPr>
              <w:t xml:space="preserve">If your business </w:t>
            </w:r>
            <w:r w:rsidR="00E55CF2">
              <w:rPr>
                <w:rFonts w:ascii="Tahoma" w:hAnsi="Tahoma" w:cs="Tahoma"/>
                <w:sz w:val="20"/>
                <w:szCs w:val="20"/>
              </w:rPr>
              <w:t>complies with</w:t>
            </w:r>
            <w:r w:rsidRPr="00E14424">
              <w:rPr>
                <w:rFonts w:ascii="Tahoma" w:hAnsi="Tahoma" w:cs="Tahoma"/>
                <w:sz w:val="20"/>
                <w:szCs w:val="20"/>
              </w:rPr>
              <w:t xml:space="preserve"> </w:t>
            </w:r>
            <w:r w:rsidR="00E55CF2">
              <w:rPr>
                <w:rFonts w:ascii="Tahoma" w:hAnsi="Tahoma" w:cs="Tahoma"/>
                <w:sz w:val="20"/>
                <w:szCs w:val="20"/>
              </w:rPr>
              <w:t xml:space="preserve">HSE rules and regulations </w:t>
            </w:r>
            <w:r w:rsidR="001F7BE5" w:rsidRPr="00E14424">
              <w:rPr>
                <w:rFonts w:ascii="Tahoma" w:hAnsi="Tahoma" w:cs="Tahoma"/>
                <w:sz w:val="20"/>
                <w:szCs w:val="20"/>
              </w:rPr>
              <w:t>,</w:t>
            </w:r>
            <w:r>
              <w:rPr>
                <w:rFonts w:ascii="Tahoma" w:hAnsi="Tahoma" w:cs="Tahoma"/>
                <w:sz w:val="20"/>
                <w:szCs w:val="20"/>
              </w:rPr>
              <w:t xml:space="preserve"> please select “yes”. Otherwise tick “no”</w:t>
            </w:r>
          </w:p>
        </w:tc>
      </w:tr>
      <w:tr w:rsidR="005C286E" w:rsidRPr="009D4C37" w14:paraId="70B5400F" w14:textId="77777777" w:rsidTr="005C286E">
        <w:trPr>
          <w:trHeight w:val="900"/>
        </w:trPr>
        <w:tc>
          <w:tcPr>
            <w:tcW w:w="3450" w:type="dxa"/>
            <w:tcBorders>
              <w:top w:val="single" w:sz="4" w:space="0" w:color="auto"/>
              <w:left w:val="single" w:sz="4" w:space="0" w:color="auto"/>
              <w:bottom w:val="single" w:sz="4" w:space="0" w:color="auto"/>
              <w:right w:val="single" w:sz="4" w:space="0" w:color="auto"/>
            </w:tcBorders>
            <w:shd w:val="clear" w:color="auto" w:fill="auto"/>
            <w:hideMark/>
          </w:tcPr>
          <w:p w14:paraId="3E333A7E" w14:textId="6591E85D" w:rsidR="005C286E" w:rsidRDefault="005C286E" w:rsidP="005C286E">
            <w:pPr>
              <w:pStyle w:val="NoSpacing"/>
              <w:rPr>
                <w:rFonts w:ascii="Tahoma" w:hAnsi="Tahoma" w:cs="Tahoma"/>
                <w:sz w:val="20"/>
                <w:szCs w:val="20"/>
              </w:rPr>
            </w:pPr>
          </w:p>
          <w:p w14:paraId="03E742EC" w14:textId="01D29C2B" w:rsidR="005C286E" w:rsidRPr="009D3E05" w:rsidRDefault="00E55CF2" w:rsidP="005C286E">
            <w:pPr>
              <w:pStyle w:val="NoSpacing"/>
              <w:rPr>
                <w:rFonts w:ascii="Tahoma" w:hAnsi="Tahoma" w:cs="Tahoma"/>
                <w:sz w:val="20"/>
                <w:szCs w:val="20"/>
              </w:rPr>
            </w:pPr>
            <w:r w:rsidRPr="00E55CF2">
              <w:rPr>
                <w:rFonts w:ascii="Tahoma" w:hAnsi="Tahoma" w:cs="Tahoma"/>
                <w:sz w:val="20"/>
                <w:szCs w:val="20"/>
              </w:rPr>
              <w:t xml:space="preserve">Do you complete Risk Assessments &amp; Method Statements where appropriate? </w:t>
            </w:r>
          </w:p>
        </w:tc>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59FF1B9E" w14:textId="77777777" w:rsidR="005C286E" w:rsidRPr="009D3E05" w:rsidRDefault="005C286E" w:rsidP="005C286E">
            <w:pPr>
              <w:pStyle w:val="NoSpacing"/>
              <w:rPr>
                <w:rFonts w:ascii="Tahoma" w:hAnsi="Tahoma" w:cs="Tahoma"/>
                <w:sz w:val="20"/>
                <w:szCs w:val="20"/>
              </w:rPr>
            </w:pPr>
            <w:r w:rsidRPr="009D3E05">
              <w:rPr>
                <w:rFonts w:ascii="Tahoma" w:hAnsi="Tahoma" w:cs="Tahoma"/>
                <w:sz w:val="20"/>
                <w:szCs w:val="20"/>
              </w:rPr>
              <w:t>Yes / No option</w:t>
            </w:r>
          </w:p>
          <w:p w14:paraId="2AD36BF8" w14:textId="77777777" w:rsidR="005C286E" w:rsidRPr="009D3E05" w:rsidRDefault="005C286E" w:rsidP="005C286E">
            <w:pPr>
              <w:pStyle w:val="NoSpacing"/>
              <w:rPr>
                <w:rFonts w:ascii="Tahoma" w:hAnsi="Tahoma" w:cs="Tahoma"/>
                <w:sz w:val="20"/>
                <w:szCs w:val="20"/>
              </w:rPr>
            </w:pPr>
            <w:r w:rsidRPr="009D3E05">
              <w:rPr>
                <w:rFonts w:ascii="Tahoma" w:hAnsi="Tahoma" w:cs="Tahoma"/>
                <w:sz w:val="20"/>
                <w:szCs w:val="20"/>
              </w:rPr>
              <w:t>Default value will be Yes</w:t>
            </w:r>
          </w:p>
        </w:tc>
        <w:tc>
          <w:tcPr>
            <w:tcW w:w="1526" w:type="dxa"/>
            <w:tcBorders>
              <w:top w:val="single" w:sz="4" w:space="0" w:color="auto"/>
              <w:left w:val="single" w:sz="4" w:space="0" w:color="auto"/>
              <w:bottom w:val="single" w:sz="4" w:space="0" w:color="auto"/>
              <w:right w:val="single" w:sz="4" w:space="0" w:color="auto"/>
            </w:tcBorders>
          </w:tcPr>
          <w:p w14:paraId="456F27FC" w14:textId="77777777" w:rsidR="005C286E" w:rsidRDefault="005C286E" w:rsidP="005C286E">
            <w:pPr>
              <w:pStyle w:val="NoSpacing"/>
              <w:rPr>
                <w:rFonts w:ascii="Tahoma" w:hAnsi="Tahoma" w:cs="Tahoma"/>
                <w:sz w:val="20"/>
                <w:szCs w:val="20"/>
              </w:rPr>
            </w:pPr>
            <w:r>
              <w:rPr>
                <w:rFonts w:ascii="Tahoma" w:hAnsi="Tahoma" w:cs="Tahoma"/>
                <w:sz w:val="20"/>
                <w:szCs w:val="20"/>
              </w:rPr>
              <w:t>Updated Website Help Text:</w:t>
            </w:r>
          </w:p>
          <w:p w14:paraId="0BE1CE55" w14:textId="4A92FCBB" w:rsidR="005C286E" w:rsidRPr="009D3E05" w:rsidRDefault="005C286E" w:rsidP="005C286E">
            <w:pPr>
              <w:pStyle w:val="NoSpacing"/>
              <w:rPr>
                <w:rFonts w:ascii="Tahoma" w:hAnsi="Tahoma" w:cs="Tahoma"/>
                <w:sz w:val="20"/>
                <w:szCs w:val="20"/>
              </w:rPr>
            </w:pPr>
            <w:r>
              <w:rPr>
                <w:rFonts w:ascii="Tahoma" w:hAnsi="Tahoma" w:cs="Tahoma"/>
                <w:sz w:val="20"/>
                <w:szCs w:val="20"/>
              </w:rPr>
              <w:t xml:space="preserve">If your </w:t>
            </w:r>
            <w:r w:rsidR="00E55CF2">
              <w:rPr>
                <w:rFonts w:ascii="Tahoma" w:hAnsi="Tahoma" w:cs="Tahoma"/>
                <w:sz w:val="20"/>
                <w:szCs w:val="20"/>
              </w:rPr>
              <w:t xml:space="preserve">business completes </w:t>
            </w:r>
            <w:r w:rsidR="00E55CF2" w:rsidRPr="00E55CF2">
              <w:rPr>
                <w:rFonts w:ascii="Tahoma" w:hAnsi="Tahoma" w:cs="Tahoma"/>
                <w:sz w:val="20"/>
                <w:szCs w:val="20"/>
              </w:rPr>
              <w:t xml:space="preserve">Risk </w:t>
            </w:r>
            <w:r w:rsidR="00E55CF2" w:rsidRPr="00E55CF2">
              <w:rPr>
                <w:rFonts w:ascii="Tahoma" w:hAnsi="Tahoma" w:cs="Tahoma"/>
                <w:sz w:val="20"/>
                <w:szCs w:val="20"/>
              </w:rPr>
              <w:lastRenderedPageBreak/>
              <w:t>Assessments &amp; Method Statements where appropriate</w:t>
            </w:r>
            <w:r w:rsidR="00E55CF2" w:rsidDel="00E55CF2">
              <w:rPr>
                <w:rFonts w:ascii="Tahoma" w:hAnsi="Tahoma" w:cs="Tahoma"/>
                <w:sz w:val="20"/>
                <w:szCs w:val="20"/>
              </w:rPr>
              <w:t xml:space="preserve"> </w:t>
            </w:r>
            <w:r>
              <w:rPr>
                <w:rFonts w:ascii="Tahoma" w:hAnsi="Tahoma" w:cs="Tahoma"/>
                <w:sz w:val="20"/>
                <w:szCs w:val="20"/>
              </w:rPr>
              <w:t>, please select “yes”. Otherwise tick “no”</w:t>
            </w:r>
          </w:p>
        </w:tc>
      </w:tr>
    </w:tbl>
    <w:p w14:paraId="74676D97" w14:textId="77777777" w:rsidR="00F55B0C" w:rsidRPr="009D3E05" w:rsidRDefault="00F55B0C" w:rsidP="00020582">
      <w:pPr>
        <w:rPr>
          <w:rFonts w:ascii="Tahoma" w:hAnsi="Tahoma" w:cs="Tahoma"/>
        </w:rPr>
      </w:pPr>
    </w:p>
    <w:p w14:paraId="3EE43AA8" w14:textId="77777777" w:rsidR="00F55B0C" w:rsidRPr="009D3E05" w:rsidRDefault="00530F83" w:rsidP="00D804D2">
      <w:pPr>
        <w:rPr>
          <w:rFonts w:ascii="Tahoma" w:hAnsi="Tahoma" w:cs="Tahoma"/>
        </w:rPr>
      </w:pPr>
      <w:bookmarkStart w:id="80" w:name="OLE_LINK3"/>
      <w:bookmarkStart w:id="81" w:name="OLE_LINK4"/>
      <w:r>
        <w:rPr>
          <w:rFonts w:ascii="Tahoma" w:hAnsi="Tahoma" w:cs="Tahoma"/>
        </w:rPr>
        <w:t>The fo</w:t>
      </w:r>
      <w:r w:rsidR="00D804D2" w:rsidRPr="009D3E05">
        <w:rPr>
          <w:rFonts w:ascii="Tahoma" w:hAnsi="Tahoma" w:cs="Tahoma"/>
        </w:rPr>
        <w:t>llowing rules will be applied: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708"/>
      </w:tblGrid>
      <w:tr w:rsidR="008E0561" w:rsidRPr="009F1954" w14:paraId="75040167" w14:textId="77777777" w:rsidTr="008E0561">
        <w:tc>
          <w:tcPr>
            <w:tcW w:w="7797" w:type="dxa"/>
            <w:shd w:val="clear" w:color="auto" w:fill="C0C0C0"/>
          </w:tcPr>
          <w:p w14:paraId="54AB2229" w14:textId="77777777" w:rsidR="008E0561" w:rsidRPr="009D3E05" w:rsidRDefault="008E0561" w:rsidP="00FC203C">
            <w:pPr>
              <w:rPr>
                <w:rFonts w:ascii="Tahoma" w:hAnsi="Tahoma" w:cs="Tahoma"/>
                <w:b/>
                <w:sz w:val="20"/>
                <w:szCs w:val="20"/>
              </w:rPr>
            </w:pPr>
            <w:r w:rsidRPr="009D3E05">
              <w:rPr>
                <w:rFonts w:ascii="Tahoma" w:hAnsi="Tahoma" w:cs="Tahoma"/>
                <w:b/>
                <w:sz w:val="20"/>
                <w:szCs w:val="20"/>
              </w:rPr>
              <w:t>Rule</w:t>
            </w:r>
          </w:p>
        </w:tc>
        <w:tc>
          <w:tcPr>
            <w:tcW w:w="708" w:type="dxa"/>
            <w:shd w:val="clear" w:color="auto" w:fill="C0C0C0"/>
          </w:tcPr>
          <w:p w14:paraId="444A64A6" w14:textId="77777777" w:rsidR="008E0561" w:rsidRPr="009D3E05" w:rsidRDefault="008E0561" w:rsidP="00FC203C">
            <w:pPr>
              <w:rPr>
                <w:rFonts w:ascii="Tahoma" w:hAnsi="Tahoma" w:cs="Tahoma"/>
                <w:b/>
                <w:sz w:val="20"/>
                <w:szCs w:val="20"/>
              </w:rPr>
            </w:pPr>
            <w:r w:rsidRPr="009D3E05">
              <w:rPr>
                <w:rFonts w:ascii="Tahoma" w:hAnsi="Tahoma" w:cs="Tahoma"/>
                <w:b/>
                <w:sz w:val="20"/>
                <w:szCs w:val="20"/>
              </w:rPr>
              <w:t>Ref</w:t>
            </w:r>
          </w:p>
        </w:tc>
      </w:tr>
    </w:tbl>
    <w:p w14:paraId="35B6C919" w14:textId="77777777" w:rsidR="008F667F" w:rsidRPr="009D3E05" w:rsidRDefault="008F667F" w:rsidP="00D804D2">
      <w:pPr>
        <w:rPr>
          <w:rFonts w:ascii="Tahoma" w:hAnsi="Tahoma" w:cs="Tahoma"/>
        </w:rPr>
      </w:pPr>
    </w:p>
    <w:p w14:paraId="404DA783" w14:textId="77777777" w:rsidR="00D22CF3" w:rsidRPr="00530F83" w:rsidRDefault="00D22CF3" w:rsidP="00D22CF3">
      <w:pPr>
        <w:rPr>
          <w:rFonts w:ascii="Tahoma" w:hAnsi="Tahoma" w:cs="Tahoma"/>
          <w:b/>
          <w:sz w:val="20"/>
          <w:szCs w:val="20"/>
        </w:rPr>
      </w:pPr>
      <w:r w:rsidRPr="009D3E05">
        <w:rPr>
          <w:rFonts w:ascii="Tahoma" w:hAnsi="Tahoma" w:cs="Tahoma"/>
          <w:b/>
          <w:sz w:val="20"/>
          <w:szCs w:val="20"/>
        </w:rPr>
        <w:t>Cover</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08"/>
      </w:tblGrid>
      <w:tr w:rsidR="00D22CF3" w:rsidRPr="009F1954" w14:paraId="1ABDCB3E" w14:textId="77777777" w:rsidTr="00C16838">
        <w:tc>
          <w:tcPr>
            <w:tcW w:w="7797" w:type="dxa"/>
          </w:tcPr>
          <w:p w14:paraId="7E2027D9" w14:textId="77777777" w:rsidR="00D22CF3" w:rsidRPr="00530F83" w:rsidRDefault="00D22CF3" w:rsidP="00C16838">
            <w:pPr>
              <w:rPr>
                <w:rFonts w:ascii="Tahoma" w:hAnsi="Tahoma" w:cs="Tahoma"/>
                <w:sz w:val="20"/>
                <w:szCs w:val="20"/>
              </w:rPr>
            </w:pPr>
            <w:r w:rsidRPr="009D3E05">
              <w:rPr>
                <w:rFonts w:ascii="Tahoma" w:hAnsi="Tahoma" w:cs="Tahoma"/>
                <w:sz w:val="20"/>
                <w:szCs w:val="20"/>
              </w:rPr>
              <w:t>Response of YES to ‘Do you require tools cover?’ will enable the ‘What value of tools cover do you require?’ field</w:t>
            </w:r>
          </w:p>
        </w:tc>
        <w:tc>
          <w:tcPr>
            <w:tcW w:w="708" w:type="dxa"/>
          </w:tcPr>
          <w:p w14:paraId="32A5B92D" w14:textId="77777777" w:rsidR="00D22CF3" w:rsidRPr="009D3E05" w:rsidRDefault="00D22CF3" w:rsidP="00C16838">
            <w:pPr>
              <w:rPr>
                <w:rFonts w:ascii="Tahoma" w:hAnsi="Tahoma" w:cs="Tahoma"/>
                <w:sz w:val="20"/>
                <w:szCs w:val="20"/>
              </w:rPr>
            </w:pPr>
          </w:p>
        </w:tc>
      </w:tr>
    </w:tbl>
    <w:p w14:paraId="7E2ABF78" w14:textId="77777777" w:rsidR="00D22CF3" w:rsidRPr="009D3E05" w:rsidRDefault="00D22CF3" w:rsidP="00D804D2">
      <w:pPr>
        <w:rPr>
          <w:rFonts w:ascii="Tahoma" w:hAnsi="Tahoma" w:cs="Tahoma"/>
          <w:b/>
          <w:sz w:val="20"/>
          <w:szCs w:val="20"/>
        </w:rPr>
      </w:pPr>
    </w:p>
    <w:p w14:paraId="49005667" w14:textId="77777777" w:rsidR="00C76C7A" w:rsidRPr="009D3E05" w:rsidRDefault="00C76C7A" w:rsidP="00D804D2">
      <w:pPr>
        <w:rPr>
          <w:rFonts w:ascii="Tahoma" w:hAnsi="Tahoma" w:cs="Tahoma"/>
          <w:b/>
          <w:sz w:val="20"/>
          <w:szCs w:val="20"/>
        </w:rPr>
      </w:pPr>
      <w:r w:rsidRPr="009D3E05">
        <w:rPr>
          <w:rFonts w:ascii="Tahoma" w:hAnsi="Tahoma" w:cs="Tahoma"/>
          <w:b/>
          <w:sz w:val="20"/>
          <w:szCs w:val="20"/>
        </w:rPr>
        <w:t>Client Information</w:t>
      </w:r>
    </w:p>
    <w:p w14:paraId="2CFF9858" w14:textId="77777777" w:rsidR="00C76C7A" w:rsidRPr="009D3E05" w:rsidRDefault="00C76C7A" w:rsidP="00D804D2">
      <w:pPr>
        <w:rPr>
          <w:rFonts w:ascii="Tahoma" w:hAnsi="Tahoma" w:cs="Tahoma"/>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08"/>
      </w:tblGrid>
      <w:tr w:rsidR="008F667F" w:rsidRPr="009F1954" w14:paraId="5C33DE1E" w14:textId="77777777" w:rsidTr="008E0561">
        <w:tc>
          <w:tcPr>
            <w:tcW w:w="7797" w:type="dxa"/>
          </w:tcPr>
          <w:p w14:paraId="64842329" w14:textId="77777777" w:rsidR="008F667F" w:rsidRPr="009D3E05" w:rsidRDefault="00A87B2C" w:rsidP="00D804D2">
            <w:pPr>
              <w:rPr>
                <w:rFonts w:ascii="Tahoma" w:hAnsi="Tahoma" w:cs="Tahoma"/>
                <w:sz w:val="20"/>
                <w:szCs w:val="20"/>
              </w:rPr>
            </w:pPr>
            <w:r w:rsidRPr="009D3E05">
              <w:rPr>
                <w:rFonts w:ascii="Tahoma" w:hAnsi="Tahoma" w:cs="Tahoma"/>
                <w:sz w:val="20"/>
                <w:szCs w:val="20"/>
              </w:rPr>
              <w:t xml:space="preserve">Response of </w:t>
            </w:r>
            <w:r w:rsidR="00BD706C" w:rsidRPr="009D3E05">
              <w:rPr>
                <w:rFonts w:ascii="Tahoma" w:hAnsi="Tahoma" w:cs="Tahoma"/>
                <w:sz w:val="20"/>
                <w:szCs w:val="20"/>
              </w:rPr>
              <w:t>‘Partnership’</w:t>
            </w:r>
            <w:r w:rsidRPr="009D3E05">
              <w:rPr>
                <w:rFonts w:ascii="Tahoma" w:hAnsi="Tahoma" w:cs="Tahoma"/>
                <w:sz w:val="20"/>
                <w:szCs w:val="20"/>
              </w:rPr>
              <w:t xml:space="preserve"> to  ‘</w:t>
            </w:r>
            <w:r w:rsidR="0094696B" w:rsidRPr="009D3E05">
              <w:rPr>
                <w:rFonts w:ascii="Tahoma" w:hAnsi="Tahoma" w:cs="Tahoma"/>
                <w:sz w:val="20"/>
                <w:szCs w:val="20"/>
              </w:rPr>
              <w:t>What is your Company Status?</w:t>
            </w:r>
            <w:r w:rsidRPr="009D3E05">
              <w:rPr>
                <w:rFonts w:ascii="Tahoma" w:hAnsi="Tahoma" w:cs="Tahoma"/>
                <w:sz w:val="20"/>
                <w:szCs w:val="20"/>
              </w:rPr>
              <w:t xml:space="preserve"> will enable the ‘</w:t>
            </w:r>
            <w:r w:rsidR="00632209" w:rsidRPr="009D3E05">
              <w:rPr>
                <w:rFonts w:ascii="Tahoma" w:hAnsi="Tahoma" w:cs="Tahoma"/>
                <w:sz w:val="20"/>
                <w:szCs w:val="20"/>
              </w:rPr>
              <w:t>Total number of Partners and Principals</w:t>
            </w:r>
            <w:r w:rsidRPr="009D3E05">
              <w:rPr>
                <w:rFonts w:ascii="Tahoma" w:hAnsi="Tahoma" w:cs="Tahoma"/>
                <w:sz w:val="20"/>
                <w:szCs w:val="20"/>
              </w:rPr>
              <w:t>’ field</w:t>
            </w:r>
          </w:p>
        </w:tc>
        <w:tc>
          <w:tcPr>
            <w:tcW w:w="708" w:type="dxa"/>
          </w:tcPr>
          <w:p w14:paraId="3C45C8C4" w14:textId="77777777" w:rsidR="008F667F" w:rsidRPr="009D3E05" w:rsidRDefault="008F667F" w:rsidP="00D804D2">
            <w:pPr>
              <w:rPr>
                <w:rFonts w:ascii="Tahoma" w:hAnsi="Tahoma" w:cs="Tahoma"/>
                <w:sz w:val="20"/>
                <w:szCs w:val="20"/>
              </w:rPr>
            </w:pPr>
          </w:p>
        </w:tc>
      </w:tr>
      <w:tr w:rsidR="00C16838" w:rsidRPr="009F1954" w14:paraId="2A7200E9" w14:textId="77777777" w:rsidTr="008E0561">
        <w:tc>
          <w:tcPr>
            <w:tcW w:w="7797" w:type="dxa"/>
          </w:tcPr>
          <w:p w14:paraId="4CDD19B6" w14:textId="77777777" w:rsidR="00C16838" w:rsidRPr="009D3E05" w:rsidRDefault="00C16838" w:rsidP="00265417">
            <w:pPr>
              <w:rPr>
                <w:rFonts w:ascii="Tahoma" w:hAnsi="Tahoma" w:cs="Tahoma"/>
                <w:sz w:val="20"/>
                <w:szCs w:val="20"/>
              </w:rPr>
            </w:pPr>
            <w:r w:rsidRPr="009D3E05">
              <w:rPr>
                <w:rFonts w:ascii="Tahoma" w:hAnsi="Tahoma" w:cs="Tahoma"/>
                <w:sz w:val="20"/>
                <w:szCs w:val="20"/>
              </w:rPr>
              <w:t xml:space="preserve">Response of ‘Individual trading as’ to  ‘What is your Company Status? will enable the </w:t>
            </w:r>
            <w:r w:rsidR="00892FE0" w:rsidRPr="009D3E05">
              <w:rPr>
                <w:rFonts w:ascii="Tahoma" w:hAnsi="Tahoma" w:cs="Tahoma"/>
                <w:sz w:val="20"/>
                <w:szCs w:val="20"/>
              </w:rPr>
              <w:t>“Do you carry out any manual work” field</w:t>
            </w:r>
          </w:p>
        </w:tc>
        <w:tc>
          <w:tcPr>
            <w:tcW w:w="708" w:type="dxa"/>
          </w:tcPr>
          <w:p w14:paraId="59303BC6" w14:textId="77777777" w:rsidR="00C16838" w:rsidRPr="009D3E05" w:rsidRDefault="00C16838" w:rsidP="00265417">
            <w:pPr>
              <w:rPr>
                <w:rFonts w:ascii="Tahoma" w:hAnsi="Tahoma" w:cs="Tahoma"/>
                <w:sz w:val="20"/>
                <w:szCs w:val="20"/>
              </w:rPr>
            </w:pPr>
          </w:p>
        </w:tc>
      </w:tr>
      <w:tr w:rsidR="00892FE0" w:rsidRPr="009F1954" w14:paraId="424AAC5F" w14:textId="77777777" w:rsidTr="008E0561">
        <w:tc>
          <w:tcPr>
            <w:tcW w:w="7797" w:type="dxa"/>
          </w:tcPr>
          <w:p w14:paraId="7299A649" w14:textId="77777777" w:rsidR="00892FE0" w:rsidRPr="009D3E05" w:rsidRDefault="00892FE0" w:rsidP="00265417">
            <w:pPr>
              <w:rPr>
                <w:rFonts w:ascii="Tahoma" w:hAnsi="Tahoma" w:cs="Tahoma"/>
                <w:sz w:val="20"/>
                <w:szCs w:val="20"/>
              </w:rPr>
            </w:pPr>
            <w:r w:rsidRPr="009D3E05">
              <w:rPr>
                <w:rFonts w:ascii="Tahoma" w:hAnsi="Tahoma" w:cs="Tahoma"/>
                <w:sz w:val="20"/>
                <w:szCs w:val="20"/>
              </w:rPr>
              <w:t xml:space="preserve">Response of ‘Limited or Public Limited’ to  ‘What is your Company Status? will enable the “Total number of director working manually” and “Total number of </w:t>
            </w:r>
            <w:proofErr w:type="spellStart"/>
            <w:r w:rsidRPr="009D3E05">
              <w:rPr>
                <w:rFonts w:ascii="Tahoma" w:hAnsi="Tahoma" w:cs="Tahoma"/>
                <w:sz w:val="20"/>
                <w:szCs w:val="20"/>
              </w:rPr>
              <w:t xml:space="preserve">non </w:t>
            </w:r>
            <w:r w:rsidR="00726688" w:rsidRPr="009D3E05">
              <w:rPr>
                <w:rFonts w:ascii="Tahoma" w:hAnsi="Tahoma" w:cs="Tahoma"/>
                <w:sz w:val="20"/>
                <w:szCs w:val="20"/>
              </w:rPr>
              <w:t>manual</w:t>
            </w:r>
            <w:proofErr w:type="spellEnd"/>
            <w:r w:rsidRPr="009D3E05">
              <w:rPr>
                <w:rFonts w:ascii="Tahoma" w:hAnsi="Tahoma" w:cs="Tahoma"/>
                <w:sz w:val="20"/>
                <w:szCs w:val="20"/>
              </w:rPr>
              <w:t xml:space="preserve"> directors” </w:t>
            </w:r>
            <w:r w:rsidR="00726688" w:rsidRPr="009D3E05">
              <w:rPr>
                <w:rFonts w:ascii="Tahoma" w:hAnsi="Tahoma" w:cs="Tahoma"/>
                <w:sz w:val="20"/>
                <w:szCs w:val="20"/>
              </w:rPr>
              <w:t>fields</w:t>
            </w:r>
          </w:p>
        </w:tc>
        <w:tc>
          <w:tcPr>
            <w:tcW w:w="708" w:type="dxa"/>
          </w:tcPr>
          <w:p w14:paraId="0B8D2ED7" w14:textId="77777777" w:rsidR="00892FE0" w:rsidRPr="009D3E05" w:rsidRDefault="00892FE0" w:rsidP="00265417">
            <w:pPr>
              <w:rPr>
                <w:rFonts w:ascii="Tahoma" w:hAnsi="Tahoma" w:cs="Tahoma"/>
                <w:sz w:val="20"/>
                <w:szCs w:val="20"/>
              </w:rPr>
            </w:pPr>
          </w:p>
        </w:tc>
      </w:tr>
      <w:bookmarkEnd w:id="80"/>
      <w:bookmarkEnd w:id="81"/>
      <w:tr w:rsidR="00265417" w:rsidRPr="009F1954" w14:paraId="749AE8B5" w14:textId="77777777" w:rsidTr="008E0561">
        <w:tc>
          <w:tcPr>
            <w:tcW w:w="7797" w:type="dxa"/>
          </w:tcPr>
          <w:p w14:paraId="45C3902E" w14:textId="77777777" w:rsidR="00265417" w:rsidRPr="009D3E05" w:rsidRDefault="00265417" w:rsidP="00265417">
            <w:pPr>
              <w:rPr>
                <w:rFonts w:ascii="Tahoma" w:hAnsi="Tahoma" w:cs="Tahoma"/>
                <w:sz w:val="20"/>
                <w:szCs w:val="20"/>
              </w:rPr>
            </w:pPr>
            <w:r w:rsidRPr="009D3E05">
              <w:rPr>
                <w:rFonts w:ascii="Tahoma" w:hAnsi="Tahoma" w:cs="Tahoma"/>
                <w:sz w:val="20"/>
                <w:szCs w:val="20"/>
              </w:rPr>
              <w:t>If the value held against ‘</w:t>
            </w:r>
            <w:r w:rsidR="00632209" w:rsidRPr="009D3E05">
              <w:rPr>
                <w:rFonts w:ascii="Tahoma" w:hAnsi="Tahoma" w:cs="Tahoma"/>
                <w:sz w:val="20"/>
                <w:szCs w:val="20"/>
              </w:rPr>
              <w:t>Total number of Partners and Principals</w:t>
            </w:r>
            <w:r w:rsidRPr="009D3E05">
              <w:rPr>
                <w:rFonts w:ascii="Tahoma" w:hAnsi="Tahoma" w:cs="Tahoma"/>
                <w:sz w:val="20"/>
                <w:szCs w:val="20"/>
              </w:rPr>
              <w:t xml:space="preserve">’ is greater than 1, the ‘Partners and Principals’ </w:t>
            </w:r>
            <w:proofErr w:type="spellStart"/>
            <w:r w:rsidRPr="009D3E05">
              <w:rPr>
                <w:rFonts w:ascii="Tahoma" w:hAnsi="Tahoma" w:cs="Tahoma"/>
                <w:sz w:val="20"/>
                <w:szCs w:val="20"/>
              </w:rPr>
              <w:t>groupbox</w:t>
            </w:r>
            <w:proofErr w:type="spellEnd"/>
            <w:r w:rsidRPr="009D3E05">
              <w:rPr>
                <w:rFonts w:ascii="Tahoma" w:hAnsi="Tahoma" w:cs="Tahoma"/>
                <w:sz w:val="20"/>
                <w:szCs w:val="20"/>
              </w:rPr>
              <w:t xml:space="preserve"> is enabled – allowing maintenance of the Partner and Principal details.  </w:t>
            </w:r>
            <w:r w:rsidRPr="009D3E05">
              <w:rPr>
                <w:rFonts w:ascii="Tahoma" w:hAnsi="Tahoma" w:cs="Tahoma"/>
                <w:sz w:val="20"/>
                <w:szCs w:val="20"/>
                <w:highlight w:val="lightGray"/>
              </w:rPr>
              <w:t>DEVELOPER</w:t>
            </w:r>
          </w:p>
        </w:tc>
        <w:tc>
          <w:tcPr>
            <w:tcW w:w="708" w:type="dxa"/>
          </w:tcPr>
          <w:p w14:paraId="7A7EFC1D" w14:textId="77777777" w:rsidR="00265417" w:rsidRPr="009D3E05" w:rsidRDefault="00265417" w:rsidP="00265417">
            <w:pPr>
              <w:rPr>
                <w:rFonts w:ascii="Tahoma" w:hAnsi="Tahoma" w:cs="Tahoma"/>
                <w:sz w:val="20"/>
                <w:szCs w:val="20"/>
              </w:rPr>
            </w:pPr>
          </w:p>
        </w:tc>
      </w:tr>
      <w:tr w:rsidR="00B6117D" w:rsidRPr="009F1954" w14:paraId="327DD5FC" w14:textId="77777777" w:rsidTr="008E0561">
        <w:tc>
          <w:tcPr>
            <w:tcW w:w="7797" w:type="dxa"/>
          </w:tcPr>
          <w:p w14:paraId="75DE517A" w14:textId="77777777" w:rsidR="00B6117D" w:rsidRPr="009D3E05" w:rsidRDefault="00B6117D" w:rsidP="00D804D2">
            <w:pPr>
              <w:rPr>
                <w:rFonts w:ascii="Tahoma" w:hAnsi="Tahoma" w:cs="Tahoma"/>
                <w:sz w:val="20"/>
                <w:szCs w:val="20"/>
              </w:rPr>
            </w:pPr>
            <w:r w:rsidRPr="009D3E05">
              <w:rPr>
                <w:rFonts w:ascii="Tahoma" w:hAnsi="Tahoma" w:cs="Tahoma"/>
                <w:sz w:val="20"/>
                <w:szCs w:val="20"/>
              </w:rPr>
              <w:t>Response of YES to ‘Do you require temporary employees insurance?’ will enable the ‘How many man days per year?’ field</w:t>
            </w:r>
          </w:p>
        </w:tc>
        <w:tc>
          <w:tcPr>
            <w:tcW w:w="708" w:type="dxa"/>
          </w:tcPr>
          <w:p w14:paraId="6CE89A8C" w14:textId="77777777" w:rsidR="00B6117D" w:rsidRPr="009D3E05" w:rsidRDefault="00B6117D" w:rsidP="00D804D2">
            <w:pPr>
              <w:rPr>
                <w:rFonts w:ascii="Tahoma" w:hAnsi="Tahoma" w:cs="Tahoma"/>
                <w:sz w:val="20"/>
                <w:szCs w:val="20"/>
              </w:rPr>
            </w:pPr>
          </w:p>
        </w:tc>
      </w:tr>
      <w:tr w:rsidR="00265417" w:rsidRPr="009F1954" w14:paraId="4BBE6632" w14:textId="77777777" w:rsidTr="008E0561">
        <w:tc>
          <w:tcPr>
            <w:tcW w:w="7797" w:type="dxa"/>
          </w:tcPr>
          <w:p w14:paraId="2086F865" w14:textId="77777777" w:rsidR="00265417" w:rsidRPr="009D3E05" w:rsidRDefault="00265417" w:rsidP="00D804D2">
            <w:pPr>
              <w:rPr>
                <w:rFonts w:ascii="Tahoma" w:hAnsi="Tahoma" w:cs="Tahoma"/>
                <w:sz w:val="20"/>
                <w:szCs w:val="20"/>
              </w:rPr>
            </w:pPr>
            <w:r w:rsidRPr="009D3E05">
              <w:rPr>
                <w:rFonts w:ascii="Tahoma" w:hAnsi="Tahoma" w:cs="Tahoma"/>
                <w:sz w:val="20"/>
                <w:szCs w:val="20"/>
              </w:rPr>
              <w:t xml:space="preserve">If the value held against </w:t>
            </w:r>
            <w:r w:rsidR="00892FE0" w:rsidRPr="009D3E05">
              <w:rPr>
                <w:rFonts w:ascii="Tahoma" w:hAnsi="Tahoma" w:cs="Tahoma"/>
                <w:sz w:val="20"/>
                <w:szCs w:val="20"/>
              </w:rPr>
              <w:t xml:space="preserve">or a combination of </w:t>
            </w:r>
            <w:r w:rsidRPr="009D3E05">
              <w:rPr>
                <w:rFonts w:ascii="Tahoma" w:hAnsi="Tahoma" w:cs="Tahoma"/>
                <w:sz w:val="20"/>
                <w:szCs w:val="20"/>
              </w:rPr>
              <w:t xml:space="preserve">‘Total number of manual employees, including </w:t>
            </w:r>
            <w:r w:rsidR="00BD706C" w:rsidRPr="009D3E05">
              <w:rPr>
                <w:rFonts w:ascii="Tahoma" w:hAnsi="Tahoma" w:cs="Tahoma"/>
                <w:sz w:val="20"/>
                <w:szCs w:val="20"/>
              </w:rPr>
              <w:t>labour only contractors</w:t>
            </w:r>
            <w:r w:rsidRPr="009D3E05">
              <w:rPr>
                <w:rFonts w:ascii="Tahoma" w:hAnsi="Tahoma" w:cs="Tahoma"/>
                <w:sz w:val="20"/>
                <w:szCs w:val="20"/>
              </w:rPr>
              <w:t xml:space="preserve">’ </w:t>
            </w:r>
            <w:r w:rsidR="00892FE0" w:rsidRPr="009D3E05">
              <w:rPr>
                <w:rFonts w:ascii="Tahoma" w:hAnsi="Tahoma" w:cs="Tahoma"/>
                <w:sz w:val="20"/>
                <w:szCs w:val="20"/>
              </w:rPr>
              <w:t xml:space="preserve">and/or  “Number of Partners/Principals” and/or Total directors working manually” and/or “Total number non manual directors and employees” </w:t>
            </w:r>
            <w:r w:rsidRPr="009D3E05">
              <w:rPr>
                <w:rFonts w:ascii="Tahoma" w:hAnsi="Tahoma" w:cs="Tahoma"/>
                <w:sz w:val="20"/>
                <w:szCs w:val="20"/>
              </w:rPr>
              <w:t xml:space="preserve">is greater than ‘10’ the following fields are enabled:  </w:t>
            </w:r>
            <w:r w:rsidRPr="009D3E05">
              <w:rPr>
                <w:rFonts w:ascii="Tahoma" w:hAnsi="Tahoma" w:cs="Tahoma"/>
                <w:sz w:val="20"/>
                <w:szCs w:val="20"/>
                <w:highlight w:val="lightGray"/>
              </w:rPr>
              <w:t>DEVELOPER</w:t>
            </w:r>
          </w:p>
          <w:p w14:paraId="74F3F7FB" w14:textId="77777777" w:rsidR="00265417" w:rsidRPr="009D3E05" w:rsidRDefault="00265417" w:rsidP="00547CCF">
            <w:pPr>
              <w:pStyle w:val="ListParagraph"/>
              <w:numPr>
                <w:ilvl w:val="0"/>
                <w:numId w:val="13"/>
              </w:numPr>
              <w:rPr>
                <w:rFonts w:ascii="Tahoma" w:hAnsi="Tahoma" w:cs="Tahoma"/>
                <w:sz w:val="20"/>
                <w:szCs w:val="20"/>
              </w:rPr>
            </w:pPr>
            <w:r w:rsidRPr="009D3E05">
              <w:rPr>
                <w:rFonts w:ascii="Tahoma" w:hAnsi="Tahoma" w:cs="Tahoma"/>
                <w:sz w:val="20"/>
                <w:szCs w:val="20"/>
              </w:rPr>
              <w:t xml:space="preserve">Direct Manual </w:t>
            </w:r>
            <w:proofErr w:type="spellStart"/>
            <w:r w:rsidRPr="009D3E05">
              <w:rPr>
                <w:rFonts w:ascii="Tahoma" w:hAnsi="Tahoma" w:cs="Tahoma"/>
                <w:sz w:val="20"/>
                <w:szCs w:val="20"/>
              </w:rPr>
              <w:t>Wageroll</w:t>
            </w:r>
            <w:proofErr w:type="spellEnd"/>
            <w:r w:rsidRPr="009D3E05">
              <w:rPr>
                <w:rFonts w:ascii="Tahoma" w:hAnsi="Tahoma" w:cs="Tahoma"/>
                <w:sz w:val="20"/>
                <w:szCs w:val="20"/>
              </w:rPr>
              <w:t xml:space="preserve"> (PAYE)</w:t>
            </w:r>
          </w:p>
          <w:p w14:paraId="4E7D485A" w14:textId="77777777" w:rsidR="00265417" w:rsidRPr="009D3E05" w:rsidRDefault="00265417" w:rsidP="00547CCF">
            <w:pPr>
              <w:pStyle w:val="ListParagraph"/>
              <w:numPr>
                <w:ilvl w:val="0"/>
                <w:numId w:val="13"/>
              </w:numPr>
              <w:rPr>
                <w:rFonts w:ascii="Tahoma" w:hAnsi="Tahoma" w:cs="Tahoma"/>
                <w:sz w:val="20"/>
                <w:szCs w:val="20"/>
              </w:rPr>
            </w:pPr>
            <w:r w:rsidRPr="009D3E05">
              <w:rPr>
                <w:rFonts w:ascii="Tahoma" w:hAnsi="Tahoma" w:cs="Tahoma"/>
                <w:sz w:val="20"/>
                <w:szCs w:val="20"/>
              </w:rPr>
              <w:t xml:space="preserve">PAYE </w:t>
            </w:r>
            <w:proofErr w:type="spellStart"/>
            <w:r w:rsidRPr="009D3E05">
              <w:rPr>
                <w:rFonts w:ascii="Tahoma" w:hAnsi="Tahoma" w:cs="Tahoma"/>
                <w:sz w:val="20"/>
                <w:szCs w:val="20"/>
              </w:rPr>
              <w:t>Wageroll</w:t>
            </w:r>
            <w:proofErr w:type="spellEnd"/>
            <w:r w:rsidRPr="009D3E05">
              <w:rPr>
                <w:rFonts w:ascii="Tahoma" w:hAnsi="Tahoma" w:cs="Tahoma"/>
                <w:sz w:val="20"/>
                <w:szCs w:val="20"/>
              </w:rPr>
              <w:t xml:space="preserve"> for Clerical Employees</w:t>
            </w:r>
          </w:p>
          <w:p w14:paraId="374D7B63" w14:textId="77777777" w:rsidR="00265417" w:rsidRPr="009D3E05" w:rsidRDefault="00265417" w:rsidP="00547CCF">
            <w:pPr>
              <w:pStyle w:val="ListParagraph"/>
              <w:numPr>
                <w:ilvl w:val="0"/>
                <w:numId w:val="13"/>
              </w:numPr>
              <w:rPr>
                <w:rFonts w:ascii="Tahoma" w:hAnsi="Tahoma" w:cs="Tahoma"/>
                <w:sz w:val="20"/>
                <w:szCs w:val="20"/>
              </w:rPr>
            </w:pPr>
            <w:r w:rsidRPr="009D3E05">
              <w:rPr>
                <w:rFonts w:ascii="Tahoma" w:hAnsi="Tahoma" w:cs="Tahoma"/>
                <w:sz w:val="20"/>
                <w:szCs w:val="20"/>
              </w:rPr>
              <w:t xml:space="preserve">Labour Only </w:t>
            </w:r>
            <w:proofErr w:type="spellStart"/>
            <w:r w:rsidRPr="009D3E05">
              <w:rPr>
                <w:rFonts w:ascii="Tahoma" w:hAnsi="Tahoma" w:cs="Tahoma"/>
                <w:sz w:val="20"/>
                <w:szCs w:val="20"/>
              </w:rPr>
              <w:t>Wageroll</w:t>
            </w:r>
            <w:proofErr w:type="spellEnd"/>
          </w:p>
          <w:p w14:paraId="328364E0" w14:textId="77777777" w:rsidR="00265417" w:rsidRPr="009D3E05" w:rsidRDefault="00265417" w:rsidP="00547CCF">
            <w:pPr>
              <w:pStyle w:val="ListParagraph"/>
              <w:numPr>
                <w:ilvl w:val="0"/>
                <w:numId w:val="13"/>
              </w:numPr>
              <w:rPr>
                <w:rFonts w:ascii="Tahoma" w:hAnsi="Tahoma" w:cs="Tahoma"/>
                <w:sz w:val="20"/>
                <w:szCs w:val="20"/>
              </w:rPr>
            </w:pPr>
            <w:r w:rsidRPr="009D3E05">
              <w:rPr>
                <w:rFonts w:ascii="Tahoma" w:hAnsi="Tahoma" w:cs="Tahoma"/>
                <w:sz w:val="20"/>
                <w:szCs w:val="20"/>
              </w:rPr>
              <w:t>Total Supervisor / Yardmen wages</w:t>
            </w:r>
          </w:p>
          <w:p w14:paraId="75C1AC08" w14:textId="77777777" w:rsidR="00265417" w:rsidRPr="00530F83" w:rsidRDefault="00265417" w:rsidP="00D804D2">
            <w:pPr>
              <w:pStyle w:val="ListParagraph"/>
              <w:numPr>
                <w:ilvl w:val="0"/>
                <w:numId w:val="13"/>
              </w:numPr>
              <w:rPr>
                <w:rFonts w:ascii="Tahoma" w:hAnsi="Tahoma" w:cs="Tahoma"/>
                <w:sz w:val="20"/>
                <w:szCs w:val="20"/>
              </w:rPr>
            </w:pPr>
            <w:r w:rsidRPr="009D3E05">
              <w:rPr>
                <w:rFonts w:ascii="Tahoma" w:hAnsi="Tahoma" w:cs="Tahoma"/>
                <w:sz w:val="20"/>
                <w:szCs w:val="20"/>
              </w:rPr>
              <w:lastRenderedPageBreak/>
              <w:t>What are the principals drawings?</w:t>
            </w:r>
          </w:p>
        </w:tc>
        <w:tc>
          <w:tcPr>
            <w:tcW w:w="708" w:type="dxa"/>
          </w:tcPr>
          <w:p w14:paraId="21F193C3" w14:textId="77777777" w:rsidR="00265417" w:rsidRPr="009D3E05" w:rsidRDefault="00265417" w:rsidP="00D804D2">
            <w:pPr>
              <w:rPr>
                <w:rFonts w:ascii="Tahoma" w:hAnsi="Tahoma" w:cs="Tahoma"/>
                <w:sz w:val="20"/>
                <w:szCs w:val="20"/>
              </w:rPr>
            </w:pPr>
          </w:p>
        </w:tc>
      </w:tr>
      <w:tr w:rsidR="00EE0A1A" w:rsidRPr="009F1954" w14:paraId="38DE1748" w14:textId="77777777" w:rsidTr="008E0561">
        <w:tc>
          <w:tcPr>
            <w:tcW w:w="7797" w:type="dxa"/>
          </w:tcPr>
          <w:p w14:paraId="62637B81" w14:textId="77777777" w:rsidR="007D148C" w:rsidRPr="009D3E05" w:rsidRDefault="00EE0A1A" w:rsidP="00D804D2">
            <w:pPr>
              <w:rPr>
                <w:rFonts w:ascii="Tahoma" w:hAnsi="Tahoma" w:cs="Tahoma"/>
                <w:sz w:val="20"/>
                <w:szCs w:val="20"/>
              </w:rPr>
            </w:pPr>
            <w:r w:rsidRPr="009D3E05">
              <w:rPr>
                <w:rFonts w:ascii="Tahoma" w:hAnsi="Tahoma" w:cs="Tahoma"/>
                <w:sz w:val="20"/>
                <w:szCs w:val="20"/>
              </w:rPr>
              <w:t xml:space="preserve">The value of the ‘yrs’ field is calculated as the ‘Personal Details / Cover Start Date / Year’ minus the ‘What year were you established?’ value.  </w:t>
            </w:r>
            <w:r w:rsidRPr="009D3E05">
              <w:rPr>
                <w:rFonts w:ascii="Tahoma" w:hAnsi="Tahoma" w:cs="Tahoma"/>
                <w:sz w:val="20"/>
                <w:szCs w:val="20"/>
                <w:highlight w:val="lightGray"/>
              </w:rPr>
              <w:t>DEVELOPER</w:t>
            </w:r>
          </w:p>
        </w:tc>
        <w:tc>
          <w:tcPr>
            <w:tcW w:w="708" w:type="dxa"/>
          </w:tcPr>
          <w:p w14:paraId="1D8600EC" w14:textId="77777777" w:rsidR="00EE0A1A" w:rsidRPr="009D3E05" w:rsidRDefault="00EE0A1A" w:rsidP="00D804D2">
            <w:pPr>
              <w:rPr>
                <w:rFonts w:ascii="Tahoma" w:hAnsi="Tahoma" w:cs="Tahoma"/>
                <w:sz w:val="20"/>
                <w:szCs w:val="20"/>
              </w:rPr>
            </w:pPr>
          </w:p>
        </w:tc>
      </w:tr>
      <w:tr w:rsidR="007D148C" w:rsidRPr="009F1954" w14:paraId="329D2214" w14:textId="77777777" w:rsidTr="008E0561">
        <w:tc>
          <w:tcPr>
            <w:tcW w:w="7797" w:type="dxa"/>
          </w:tcPr>
          <w:p w14:paraId="3B2FEBD0" w14:textId="77777777" w:rsidR="007D148C" w:rsidRPr="009D3E05" w:rsidRDefault="007D148C" w:rsidP="00D804D2">
            <w:pPr>
              <w:rPr>
                <w:rFonts w:ascii="Tahoma" w:hAnsi="Tahoma" w:cs="Tahoma"/>
                <w:sz w:val="20"/>
                <w:szCs w:val="20"/>
              </w:rPr>
            </w:pPr>
            <w:r w:rsidRPr="009D3E05">
              <w:rPr>
                <w:rFonts w:ascii="Tahoma" w:hAnsi="Tahoma" w:cs="Tahoma"/>
                <w:sz w:val="20"/>
                <w:szCs w:val="20"/>
              </w:rPr>
              <w:t xml:space="preserve">Where the ‘yrs’ field has a value of 0,1 or 2 then enable ‘How many </w:t>
            </w:r>
            <w:proofErr w:type="spellStart"/>
            <w:r w:rsidRPr="009D3E05">
              <w:rPr>
                <w:rFonts w:ascii="Tahoma" w:hAnsi="Tahoma" w:cs="Tahoma"/>
                <w:sz w:val="20"/>
                <w:szCs w:val="20"/>
              </w:rPr>
              <w:t>years experience</w:t>
            </w:r>
            <w:proofErr w:type="spellEnd"/>
            <w:r w:rsidRPr="009D3E05">
              <w:rPr>
                <w:rFonts w:ascii="Tahoma" w:hAnsi="Tahoma" w:cs="Tahoma"/>
                <w:sz w:val="20"/>
                <w:szCs w:val="20"/>
              </w:rPr>
              <w:t xml:space="preserve"> do you have?’  </w:t>
            </w:r>
            <w:r w:rsidR="00F65A46" w:rsidRPr="009D3E05">
              <w:rPr>
                <w:rFonts w:ascii="Tahoma" w:hAnsi="Tahoma" w:cs="Tahoma"/>
                <w:sz w:val="20"/>
                <w:szCs w:val="20"/>
                <w:highlight w:val="lightGray"/>
              </w:rPr>
              <w:t>DEVELOPER</w:t>
            </w:r>
          </w:p>
        </w:tc>
        <w:tc>
          <w:tcPr>
            <w:tcW w:w="708" w:type="dxa"/>
          </w:tcPr>
          <w:p w14:paraId="38766F6B" w14:textId="77777777" w:rsidR="007D148C" w:rsidRPr="009D3E05" w:rsidRDefault="007D148C" w:rsidP="00D804D2">
            <w:pPr>
              <w:rPr>
                <w:rFonts w:ascii="Tahoma" w:hAnsi="Tahoma" w:cs="Tahoma"/>
                <w:sz w:val="20"/>
                <w:szCs w:val="20"/>
              </w:rPr>
            </w:pPr>
          </w:p>
        </w:tc>
      </w:tr>
      <w:tr w:rsidR="00265417" w:rsidRPr="009F1954" w14:paraId="121D6308" w14:textId="77777777" w:rsidTr="008E0561">
        <w:tc>
          <w:tcPr>
            <w:tcW w:w="7797" w:type="dxa"/>
          </w:tcPr>
          <w:p w14:paraId="51313AAC" w14:textId="77777777" w:rsidR="00265417" w:rsidRPr="009D3E05" w:rsidRDefault="00265417" w:rsidP="00D804D2">
            <w:pPr>
              <w:rPr>
                <w:rFonts w:ascii="Tahoma" w:hAnsi="Tahoma" w:cs="Tahoma"/>
                <w:sz w:val="20"/>
                <w:szCs w:val="20"/>
              </w:rPr>
            </w:pPr>
            <w:r w:rsidRPr="009D3E05">
              <w:rPr>
                <w:rFonts w:ascii="Tahoma" w:hAnsi="Tahoma" w:cs="Tahoma"/>
                <w:sz w:val="20"/>
                <w:szCs w:val="20"/>
              </w:rPr>
              <w:t>Attempting to leave this screen whilst the value against ‘</w:t>
            </w:r>
            <w:r w:rsidR="00632209" w:rsidRPr="009D3E05">
              <w:rPr>
                <w:rFonts w:ascii="Tahoma" w:hAnsi="Tahoma" w:cs="Tahoma"/>
                <w:sz w:val="20"/>
                <w:szCs w:val="20"/>
              </w:rPr>
              <w:t>Total number of Partners and Principals</w:t>
            </w:r>
            <w:r w:rsidRPr="009D3E05">
              <w:rPr>
                <w:rFonts w:ascii="Tahoma" w:hAnsi="Tahoma" w:cs="Tahoma"/>
                <w:sz w:val="20"/>
                <w:szCs w:val="20"/>
              </w:rPr>
              <w:t xml:space="preserve">’ </w:t>
            </w:r>
            <w:r w:rsidR="00AF07EB" w:rsidRPr="009D3E05">
              <w:rPr>
                <w:rFonts w:ascii="Tahoma" w:hAnsi="Tahoma" w:cs="Tahoma"/>
                <w:sz w:val="20"/>
                <w:szCs w:val="20"/>
              </w:rPr>
              <w:t xml:space="preserve">LESS ONE </w:t>
            </w:r>
            <w:r w:rsidRPr="009D3E05">
              <w:rPr>
                <w:rFonts w:ascii="Tahoma" w:hAnsi="Tahoma" w:cs="Tahoma"/>
                <w:sz w:val="20"/>
                <w:szCs w:val="20"/>
              </w:rPr>
              <w:t xml:space="preserve">does not equal the number of ‘Partner and Principal’ items will result in the error message ‘Please validate Partners and Principals’, the user will not be able to leave the screen.  </w:t>
            </w:r>
            <w:r w:rsidRPr="009D3E05">
              <w:rPr>
                <w:rFonts w:ascii="Tahoma" w:hAnsi="Tahoma" w:cs="Tahoma"/>
                <w:sz w:val="20"/>
                <w:szCs w:val="20"/>
                <w:highlight w:val="lightGray"/>
              </w:rPr>
              <w:t>DEVELOPER</w:t>
            </w:r>
          </w:p>
        </w:tc>
        <w:tc>
          <w:tcPr>
            <w:tcW w:w="708" w:type="dxa"/>
          </w:tcPr>
          <w:p w14:paraId="68A4B76B" w14:textId="77777777" w:rsidR="00265417" w:rsidRPr="009D3E05" w:rsidRDefault="00265417" w:rsidP="00D804D2">
            <w:pPr>
              <w:rPr>
                <w:rFonts w:ascii="Tahoma" w:hAnsi="Tahoma" w:cs="Tahoma"/>
                <w:sz w:val="20"/>
                <w:szCs w:val="20"/>
              </w:rPr>
            </w:pPr>
          </w:p>
        </w:tc>
      </w:tr>
    </w:tbl>
    <w:p w14:paraId="0C6CF79C" w14:textId="77777777" w:rsidR="0017402F" w:rsidRPr="009D3E05" w:rsidRDefault="0017402F">
      <w:pPr>
        <w:rPr>
          <w:rFonts w:ascii="Tahoma" w:hAnsi="Tahoma" w:cs="Tahoma"/>
        </w:rPr>
      </w:pPr>
    </w:p>
    <w:p w14:paraId="4B63DD02" w14:textId="77777777" w:rsidR="0017402F" w:rsidRPr="00530F83" w:rsidRDefault="00F65A46">
      <w:pPr>
        <w:rPr>
          <w:rFonts w:ascii="Tahoma" w:hAnsi="Tahoma" w:cs="Tahoma"/>
          <w:b/>
          <w:sz w:val="20"/>
          <w:szCs w:val="20"/>
        </w:rPr>
      </w:pPr>
      <w:r w:rsidRPr="009D3E05">
        <w:rPr>
          <w:rFonts w:ascii="Tahoma" w:hAnsi="Tahoma" w:cs="Tahoma"/>
          <w:b/>
          <w:sz w:val="20"/>
          <w:szCs w:val="20"/>
        </w:rPr>
        <w:t>Conditions:</w: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71"/>
      </w:tblGrid>
      <w:tr w:rsidR="00534026" w:rsidRPr="009F1954" w14:paraId="2F6DECDB" w14:textId="77777777" w:rsidTr="00015A38">
        <w:tc>
          <w:tcPr>
            <w:tcW w:w="7797" w:type="dxa"/>
          </w:tcPr>
          <w:p w14:paraId="51227E8D" w14:textId="77777777" w:rsidR="00534026" w:rsidRPr="009D3E05" w:rsidRDefault="00534026" w:rsidP="00015A38">
            <w:pPr>
              <w:rPr>
                <w:rFonts w:ascii="Tahoma" w:hAnsi="Tahoma" w:cs="Tahoma"/>
                <w:sz w:val="20"/>
                <w:szCs w:val="20"/>
              </w:rPr>
            </w:pPr>
            <w:r w:rsidRPr="009D3E05">
              <w:rPr>
                <w:rFonts w:ascii="Tahoma" w:hAnsi="Tahoma" w:cs="Tahoma"/>
                <w:sz w:val="20"/>
                <w:szCs w:val="20"/>
              </w:rPr>
              <w:t>Response of YES to ‘Do you use Heat?’ will enable the ‘What percentage?’ field</w:t>
            </w:r>
          </w:p>
        </w:tc>
        <w:tc>
          <w:tcPr>
            <w:tcW w:w="771" w:type="dxa"/>
          </w:tcPr>
          <w:p w14:paraId="335DC57C" w14:textId="77777777" w:rsidR="00534026" w:rsidRPr="009D3E05" w:rsidRDefault="00534026" w:rsidP="00015A38">
            <w:pPr>
              <w:rPr>
                <w:rFonts w:ascii="Tahoma" w:hAnsi="Tahoma" w:cs="Tahoma"/>
                <w:sz w:val="20"/>
                <w:szCs w:val="20"/>
              </w:rPr>
            </w:pPr>
          </w:p>
        </w:tc>
      </w:tr>
    </w:tbl>
    <w:p w14:paraId="272459FD" w14:textId="77777777" w:rsidR="00534026" w:rsidRPr="009D3E05" w:rsidRDefault="00534026" w:rsidP="00534026">
      <w:pPr>
        <w:rPr>
          <w:rFonts w:ascii="Tahoma" w:hAnsi="Tahoma" w:cs="Tahoma"/>
          <w:sz w:val="26"/>
          <w:szCs w:val="26"/>
        </w:rPr>
      </w:pPr>
    </w:p>
    <w:p w14:paraId="389CFCE0" w14:textId="77777777" w:rsidR="00FE2CE0" w:rsidRPr="009D3E05" w:rsidRDefault="00530F83" w:rsidP="00FE2CE0">
      <w:pPr>
        <w:rPr>
          <w:rFonts w:ascii="Tahoma" w:hAnsi="Tahoma" w:cs="Tahoma"/>
          <w:b/>
          <w:sz w:val="20"/>
          <w:szCs w:val="20"/>
        </w:rPr>
      </w:pPr>
      <w:r>
        <w:rPr>
          <w:rFonts w:ascii="Tahoma" w:hAnsi="Tahoma" w:cs="Tahoma"/>
          <w:b/>
          <w:sz w:val="20"/>
          <w:szCs w:val="20"/>
        </w:rPr>
        <w:t>Safety</w:t>
      </w:r>
    </w:p>
    <w:p w14:paraId="799DFF87" w14:textId="77777777" w:rsidR="00FE2CE0" w:rsidRPr="009D3E05" w:rsidRDefault="00FE2CE0" w:rsidP="00FE2CE0">
      <w:pPr>
        <w:rPr>
          <w:rFonts w:ascii="Tahoma" w:hAnsi="Tahoma" w:cs="Tahoma"/>
        </w:rPr>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71"/>
      </w:tblGrid>
      <w:tr w:rsidR="00FE2CE0" w:rsidRPr="009F1954" w14:paraId="63D4AE0D" w14:textId="77777777" w:rsidTr="00181F80">
        <w:tc>
          <w:tcPr>
            <w:tcW w:w="7797" w:type="dxa"/>
          </w:tcPr>
          <w:p w14:paraId="3D60DC4C" w14:textId="77777777" w:rsidR="00FE2CE0" w:rsidRPr="009D3E05" w:rsidRDefault="00FE2CE0" w:rsidP="00181F80">
            <w:pPr>
              <w:rPr>
                <w:rFonts w:ascii="Tahoma" w:hAnsi="Tahoma" w:cs="Tahoma"/>
                <w:sz w:val="20"/>
                <w:szCs w:val="20"/>
              </w:rPr>
            </w:pPr>
            <w:r w:rsidRPr="009D3E05">
              <w:rPr>
                <w:rFonts w:ascii="Tahoma" w:hAnsi="Tahoma" w:cs="Tahoma"/>
                <w:sz w:val="20"/>
                <w:szCs w:val="20"/>
              </w:rPr>
              <w:t>Response of YES to ‘Are you a member of any association or federation?’ will enable the ‘Please select which one’ field.</w:t>
            </w:r>
          </w:p>
        </w:tc>
        <w:tc>
          <w:tcPr>
            <w:tcW w:w="771" w:type="dxa"/>
          </w:tcPr>
          <w:p w14:paraId="47F02BFF" w14:textId="77777777" w:rsidR="00FE2CE0" w:rsidRPr="009D3E05" w:rsidRDefault="00FE2CE0" w:rsidP="00181F80">
            <w:pPr>
              <w:rPr>
                <w:rFonts w:ascii="Tahoma" w:hAnsi="Tahoma" w:cs="Tahoma"/>
                <w:sz w:val="20"/>
                <w:szCs w:val="20"/>
              </w:rPr>
            </w:pPr>
          </w:p>
        </w:tc>
      </w:tr>
    </w:tbl>
    <w:p w14:paraId="71260F72" w14:textId="77777777" w:rsidR="00193417" w:rsidRDefault="00193417" w:rsidP="00193417">
      <w:bookmarkStart w:id="82" w:name="_Toc222654505"/>
      <w:bookmarkStart w:id="83" w:name="_Toc222654631"/>
      <w:bookmarkStart w:id="84" w:name="_Toc222661146"/>
      <w:bookmarkStart w:id="85" w:name="_Toc222654506"/>
      <w:bookmarkStart w:id="86" w:name="_Toc222654632"/>
      <w:bookmarkStart w:id="87" w:name="_Toc222661147"/>
      <w:bookmarkStart w:id="88" w:name="_Toc222647232"/>
      <w:bookmarkStart w:id="89" w:name="_Toc222654222"/>
      <w:bookmarkStart w:id="90" w:name="_Toc222647233"/>
      <w:bookmarkStart w:id="91" w:name="_Toc222654223"/>
      <w:bookmarkStart w:id="92" w:name="_Toc222654507"/>
      <w:bookmarkStart w:id="93" w:name="_Toc222654633"/>
      <w:bookmarkStart w:id="94" w:name="_Toc222661148"/>
      <w:bookmarkEnd w:id="82"/>
      <w:bookmarkEnd w:id="83"/>
      <w:bookmarkEnd w:id="84"/>
      <w:bookmarkEnd w:id="85"/>
      <w:bookmarkEnd w:id="86"/>
      <w:bookmarkEnd w:id="87"/>
      <w:bookmarkEnd w:id="88"/>
      <w:bookmarkEnd w:id="89"/>
      <w:bookmarkEnd w:id="90"/>
      <w:bookmarkEnd w:id="91"/>
      <w:bookmarkEnd w:id="92"/>
      <w:bookmarkEnd w:id="93"/>
      <w:bookmarkEnd w:id="94"/>
    </w:p>
    <w:p w14:paraId="5C2B89BD" w14:textId="77777777" w:rsidR="004C035D" w:rsidRPr="004C035D" w:rsidRDefault="004C035D" w:rsidP="00193417">
      <w:pPr>
        <w:rPr>
          <w:rFonts w:ascii="Tahoma" w:hAnsi="Tahoma" w:cs="Tahoma"/>
          <w:b/>
          <w:sz w:val="26"/>
          <w:szCs w:val="26"/>
        </w:rPr>
      </w:pPr>
      <w:r>
        <w:rPr>
          <w:rFonts w:ascii="Tahoma" w:hAnsi="Tahoma" w:cs="Tahoma"/>
          <w:b/>
          <w:sz w:val="26"/>
          <w:szCs w:val="26"/>
        </w:rPr>
        <w:t>8.1.3 Subsidiaries</w:t>
      </w:r>
      <w:r w:rsidR="00530F83">
        <w:rPr>
          <w:rFonts w:ascii="Tahoma" w:hAnsi="Tahoma" w:cs="Tahoma"/>
          <w:b/>
          <w:sz w:val="26"/>
          <w:szCs w:val="26"/>
        </w:rPr>
        <w:t xml:space="preserve"> – this is current disables</w:t>
      </w:r>
    </w:p>
    <w:p w14:paraId="0D500549" w14:textId="77777777" w:rsidR="00193417" w:rsidRPr="00193417" w:rsidRDefault="00193417" w:rsidP="00193417">
      <w:pPr>
        <w:rPr>
          <w:rFonts w:ascii="Tahoma" w:hAnsi="Tahoma" w:cs="Tahoma"/>
        </w:rPr>
      </w:pPr>
      <w:r>
        <w:rPr>
          <w:rFonts w:ascii="Tahoma" w:hAnsi="Tahoma" w:cs="Tahoma"/>
        </w:rPr>
        <w:t>Subsidiaries is a ‘Child’ screen and is presented when select ‘Add’ or ‘Edit’ from Client Information / Cover screen</w:t>
      </w:r>
    </w:p>
    <w:p w14:paraId="51E76B07" w14:textId="77777777" w:rsidR="00193417" w:rsidRDefault="00193417" w:rsidP="00530F83">
      <w:r>
        <w:rPr>
          <w:noProof/>
          <w:lang w:eastAsia="en-GB"/>
        </w:rPr>
        <w:drawing>
          <wp:inline distT="0" distB="0" distL="0" distR="0" wp14:anchorId="4CFB0C29" wp14:editId="560E6B5E">
            <wp:extent cx="45339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657350"/>
                    </a:xfrm>
                    <a:prstGeom prst="rect">
                      <a:avLst/>
                    </a:prstGeom>
                  </pic:spPr>
                </pic:pic>
              </a:graphicData>
            </a:graphic>
          </wp:inline>
        </w:drawing>
      </w:r>
    </w:p>
    <w:p w14:paraId="3601DD83" w14:textId="77777777" w:rsidR="00193417" w:rsidRDefault="00193417" w:rsidP="00193417">
      <w:pPr>
        <w:spacing w:after="0" w:line="240" w:lineRule="auto"/>
        <w:rPr>
          <w:rFonts w:ascii="Tahoma" w:hAnsi="Tahoma" w:cs="Tahoma"/>
        </w:rPr>
      </w:pPr>
      <w:r>
        <w:rPr>
          <w:rFonts w:ascii="Tahoma" w:hAnsi="Tahoma" w:cs="Tahoma"/>
        </w:rPr>
        <w:t>The following fields will be presented:</w:t>
      </w:r>
    </w:p>
    <w:p w14:paraId="009BA8A2" w14:textId="77777777" w:rsidR="00193417" w:rsidRDefault="00193417" w:rsidP="00193417">
      <w:pPr>
        <w:spacing w:after="0" w:line="240" w:lineRule="auto"/>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193417" w:rsidRPr="00193417" w14:paraId="46EA7CB0" w14:textId="77777777" w:rsidTr="001E7026">
        <w:tc>
          <w:tcPr>
            <w:tcW w:w="4253" w:type="dxa"/>
            <w:shd w:val="clear" w:color="auto" w:fill="C0C0C0"/>
          </w:tcPr>
          <w:p w14:paraId="6EA1119C" w14:textId="77777777" w:rsidR="00193417" w:rsidRPr="009D3E05" w:rsidRDefault="00193417" w:rsidP="00193417">
            <w:pPr>
              <w:pStyle w:val="NoSpacing"/>
              <w:rPr>
                <w:rFonts w:ascii="Tahoma" w:hAnsi="Tahoma" w:cs="Tahoma"/>
                <w:sz w:val="20"/>
              </w:rPr>
            </w:pPr>
            <w:r w:rsidRPr="009D3E05">
              <w:rPr>
                <w:rFonts w:ascii="Tahoma" w:hAnsi="Tahoma" w:cs="Tahoma"/>
                <w:sz w:val="20"/>
              </w:rPr>
              <w:t>Field Heading</w:t>
            </w:r>
          </w:p>
        </w:tc>
        <w:tc>
          <w:tcPr>
            <w:tcW w:w="3544" w:type="dxa"/>
            <w:shd w:val="clear" w:color="auto" w:fill="C0C0C0"/>
          </w:tcPr>
          <w:p w14:paraId="342D87CF" w14:textId="77777777" w:rsidR="00193417" w:rsidRPr="009D3E05" w:rsidRDefault="00193417" w:rsidP="00193417">
            <w:pPr>
              <w:pStyle w:val="NoSpacing"/>
              <w:rPr>
                <w:rFonts w:ascii="Tahoma" w:hAnsi="Tahoma" w:cs="Tahoma"/>
                <w:sz w:val="20"/>
              </w:rPr>
            </w:pPr>
            <w:r w:rsidRPr="009D3E05">
              <w:rPr>
                <w:rFonts w:ascii="Tahoma" w:hAnsi="Tahoma" w:cs="Tahoma"/>
                <w:sz w:val="20"/>
              </w:rPr>
              <w:t>Comments</w:t>
            </w:r>
          </w:p>
        </w:tc>
        <w:tc>
          <w:tcPr>
            <w:tcW w:w="708" w:type="dxa"/>
            <w:shd w:val="clear" w:color="auto" w:fill="C0C0C0"/>
          </w:tcPr>
          <w:p w14:paraId="51BFD20F" w14:textId="77777777" w:rsidR="00193417" w:rsidRPr="009D3E05" w:rsidRDefault="00193417" w:rsidP="00193417">
            <w:pPr>
              <w:pStyle w:val="NoSpacing"/>
              <w:rPr>
                <w:rFonts w:ascii="Tahoma" w:hAnsi="Tahoma" w:cs="Tahoma"/>
                <w:sz w:val="20"/>
              </w:rPr>
            </w:pPr>
            <w:r w:rsidRPr="009D3E05">
              <w:rPr>
                <w:rFonts w:ascii="Tahoma" w:hAnsi="Tahoma" w:cs="Tahoma"/>
                <w:sz w:val="20"/>
              </w:rPr>
              <w:t>Ref</w:t>
            </w:r>
          </w:p>
        </w:tc>
      </w:tr>
    </w:tbl>
    <w:p w14:paraId="2CBE53B7" w14:textId="77777777" w:rsidR="00193417" w:rsidRPr="009D3E05" w:rsidRDefault="00193417" w:rsidP="00193417">
      <w:pPr>
        <w:pStyle w:val="NoSpacing"/>
        <w:rPr>
          <w:rFonts w:ascii="Tahoma" w:hAnsi="Tahoma" w:cs="Tahom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08"/>
      </w:tblGrid>
      <w:tr w:rsidR="00193417" w:rsidRPr="00193417" w14:paraId="4AFAD1CC" w14:textId="77777777" w:rsidTr="00C138DB">
        <w:tc>
          <w:tcPr>
            <w:tcW w:w="4253" w:type="dxa"/>
          </w:tcPr>
          <w:p w14:paraId="1C9E5CEA" w14:textId="77777777" w:rsidR="00193417" w:rsidRPr="009D3E05" w:rsidRDefault="00193417" w:rsidP="00193417">
            <w:pPr>
              <w:pStyle w:val="NoSpacing"/>
              <w:rPr>
                <w:rFonts w:ascii="Tahoma" w:hAnsi="Tahoma" w:cs="Tahoma"/>
                <w:sz w:val="20"/>
              </w:rPr>
            </w:pPr>
            <w:r>
              <w:rPr>
                <w:rFonts w:ascii="Tahoma" w:hAnsi="Tahoma" w:cs="Tahoma"/>
                <w:sz w:val="20"/>
              </w:rPr>
              <w:t>What is the name of the Subsidiary company?</w:t>
            </w:r>
          </w:p>
        </w:tc>
        <w:tc>
          <w:tcPr>
            <w:tcW w:w="3544" w:type="dxa"/>
            <w:tcBorders>
              <w:bottom w:val="single" w:sz="4" w:space="0" w:color="auto"/>
            </w:tcBorders>
          </w:tcPr>
          <w:p w14:paraId="025F30CA" w14:textId="77777777" w:rsidR="00193417" w:rsidRPr="009D3E05" w:rsidRDefault="00193417" w:rsidP="00193417">
            <w:pPr>
              <w:pStyle w:val="NoSpacing"/>
              <w:rPr>
                <w:rFonts w:ascii="Tahoma" w:hAnsi="Tahoma" w:cs="Tahoma"/>
                <w:sz w:val="20"/>
              </w:rPr>
            </w:pPr>
            <w:r>
              <w:rPr>
                <w:rFonts w:ascii="Tahoma" w:hAnsi="Tahoma" w:cs="Tahoma"/>
                <w:sz w:val="20"/>
              </w:rPr>
              <w:t>Alphanumeric characters</w:t>
            </w:r>
          </w:p>
        </w:tc>
        <w:tc>
          <w:tcPr>
            <w:tcW w:w="708" w:type="dxa"/>
          </w:tcPr>
          <w:p w14:paraId="18DF5634" w14:textId="77777777" w:rsidR="00193417" w:rsidRPr="009D3E05" w:rsidRDefault="00193417" w:rsidP="00193417">
            <w:pPr>
              <w:pStyle w:val="NoSpacing"/>
              <w:rPr>
                <w:rFonts w:ascii="Tahoma" w:hAnsi="Tahoma" w:cs="Tahoma"/>
                <w:sz w:val="20"/>
              </w:rPr>
            </w:pPr>
          </w:p>
        </w:tc>
      </w:tr>
      <w:tr w:rsidR="00193417" w:rsidRPr="00193417" w14:paraId="1FC6B339" w14:textId="77777777" w:rsidTr="00C138DB">
        <w:tc>
          <w:tcPr>
            <w:tcW w:w="4253" w:type="dxa"/>
          </w:tcPr>
          <w:p w14:paraId="134F65D7" w14:textId="77777777" w:rsidR="00193417" w:rsidRPr="009D3E05" w:rsidRDefault="00193417" w:rsidP="00193417">
            <w:pPr>
              <w:pStyle w:val="NoSpacing"/>
              <w:rPr>
                <w:rFonts w:ascii="Tahoma" w:hAnsi="Tahoma" w:cs="Tahoma"/>
                <w:sz w:val="20"/>
              </w:rPr>
            </w:pPr>
            <w:r>
              <w:rPr>
                <w:rFonts w:ascii="Tahoma" w:hAnsi="Tahoma" w:cs="Tahoma"/>
                <w:sz w:val="20"/>
              </w:rPr>
              <w:lastRenderedPageBreak/>
              <w:t>What is the Employers Reference Number of this subsidiary company?</w:t>
            </w:r>
          </w:p>
        </w:tc>
        <w:tc>
          <w:tcPr>
            <w:tcW w:w="3544" w:type="dxa"/>
            <w:tcBorders>
              <w:bottom w:val="single" w:sz="4" w:space="0" w:color="auto"/>
            </w:tcBorders>
          </w:tcPr>
          <w:p w14:paraId="68029DB4" w14:textId="77777777" w:rsidR="00193417" w:rsidRPr="009D3E05" w:rsidRDefault="00C138DB" w:rsidP="00193417">
            <w:pPr>
              <w:pStyle w:val="NoSpacing"/>
              <w:rPr>
                <w:rFonts w:ascii="Tahoma" w:hAnsi="Tahoma" w:cs="Tahoma"/>
                <w:sz w:val="20"/>
                <w:highlight w:val="lightGray"/>
              </w:rPr>
            </w:pPr>
            <w:r>
              <w:rPr>
                <w:rFonts w:ascii="Tahoma" w:hAnsi="Tahoma" w:cs="Tahoma"/>
                <w:sz w:val="20"/>
                <w:szCs w:val="20"/>
              </w:rPr>
              <w:t>20 numeric characters</w:t>
            </w:r>
          </w:p>
        </w:tc>
        <w:tc>
          <w:tcPr>
            <w:tcW w:w="708" w:type="dxa"/>
          </w:tcPr>
          <w:p w14:paraId="4768EFDC" w14:textId="77777777" w:rsidR="00193417" w:rsidRPr="009D3E05" w:rsidRDefault="00193417" w:rsidP="00193417">
            <w:pPr>
              <w:pStyle w:val="NoSpacing"/>
              <w:rPr>
                <w:rFonts w:ascii="Tahoma" w:hAnsi="Tahoma" w:cs="Tahoma"/>
                <w:sz w:val="20"/>
              </w:rPr>
            </w:pPr>
          </w:p>
        </w:tc>
      </w:tr>
      <w:tr w:rsidR="00193417" w:rsidRPr="00193417" w14:paraId="3DE4227A" w14:textId="77777777" w:rsidTr="00C138DB">
        <w:tc>
          <w:tcPr>
            <w:tcW w:w="4253" w:type="dxa"/>
          </w:tcPr>
          <w:p w14:paraId="24D6658E" w14:textId="77777777" w:rsidR="00193417" w:rsidRPr="009D3E05" w:rsidRDefault="00193417" w:rsidP="00193417">
            <w:pPr>
              <w:pStyle w:val="NoSpacing"/>
              <w:rPr>
                <w:rFonts w:ascii="Tahoma" w:hAnsi="Tahoma" w:cs="Tahoma"/>
                <w:sz w:val="20"/>
              </w:rPr>
            </w:pPr>
            <w:r>
              <w:rPr>
                <w:rFonts w:ascii="Tahoma" w:hAnsi="Tahoma" w:cs="Tahoma"/>
                <w:sz w:val="20"/>
              </w:rPr>
              <w:t>Who is the current insurer for this subsidiary company?</w:t>
            </w:r>
          </w:p>
        </w:tc>
        <w:tc>
          <w:tcPr>
            <w:tcW w:w="3544" w:type="dxa"/>
            <w:tcBorders>
              <w:top w:val="single" w:sz="4" w:space="0" w:color="auto"/>
            </w:tcBorders>
          </w:tcPr>
          <w:p w14:paraId="5002B5E0" w14:textId="77777777" w:rsidR="00C138DB" w:rsidRPr="009D3E05" w:rsidRDefault="00C138DB" w:rsidP="00C138DB">
            <w:pPr>
              <w:pStyle w:val="NoSpacing"/>
              <w:rPr>
                <w:rFonts w:ascii="Tahoma" w:hAnsi="Tahoma" w:cs="Tahoma"/>
                <w:sz w:val="20"/>
              </w:rPr>
            </w:pPr>
            <w:r w:rsidRPr="009D3E05">
              <w:rPr>
                <w:rFonts w:ascii="Tahoma" w:hAnsi="Tahoma" w:cs="Tahoma"/>
                <w:sz w:val="20"/>
              </w:rPr>
              <w:t>LIST_INSURER (ABI LIST 81)</w:t>
            </w:r>
          </w:p>
          <w:p w14:paraId="1308428C" w14:textId="77777777" w:rsidR="00193417" w:rsidRPr="009D3E05" w:rsidRDefault="00C138DB" w:rsidP="00C138DB">
            <w:pPr>
              <w:pStyle w:val="NoSpacing"/>
              <w:rPr>
                <w:rFonts w:ascii="Tahoma" w:hAnsi="Tahoma" w:cs="Tahoma"/>
                <w:sz w:val="20"/>
              </w:rPr>
            </w:pPr>
            <w:r w:rsidRPr="009D3E05">
              <w:rPr>
                <w:rFonts w:ascii="Tahoma" w:hAnsi="Tahoma" w:cs="Tahoma"/>
                <w:b/>
                <w:sz w:val="20"/>
              </w:rPr>
              <w:t>Values:</w:t>
            </w:r>
            <w:r w:rsidRPr="009D3E05">
              <w:rPr>
                <w:rFonts w:ascii="Tahoma" w:hAnsi="Tahoma" w:cs="Tahoma"/>
                <w:sz w:val="20"/>
              </w:rPr>
              <w:t xml:space="preserve"> Standard ABI list</w:t>
            </w:r>
          </w:p>
        </w:tc>
        <w:tc>
          <w:tcPr>
            <w:tcW w:w="708" w:type="dxa"/>
          </w:tcPr>
          <w:p w14:paraId="3EEDA51D" w14:textId="77777777" w:rsidR="00193417" w:rsidRPr="009D3E05" w:rsidRDefault="00193417" w:rsidP="00193417">
            <w:pPr>
              <w:pStyle w:val="NoSpacing"/>
              <w:rPr>
                <w:rFonts w:ascii="Tahoma" w:hAnsi="Tahoma" w:cs="Tahoma"/>
                <w:sz w:val="20"/>
              </w:rPr>
            </w:pPr>
          </w:p>
        </w:tc>
      </w:tr>
    </w:tbl>
    <w:p w14:paraId="740B6D19" w14:textId="77777777" w:rsidR="00E11C0F" w:rsidRPr="009D3E05" w:rsidRDefault="004C035D" w:rsidP="00530F83">
      <w:pPr>
        <w:pStyle w:val="Heading3"/>
      </w:pPr>
      <w:bookmarkStart w:id="95" w:name="_Toc135813484"/>
      <w:r w:rsidRPr="004C035D">
        <w:rPr>
          <w:bCs/>
        </w:rPr>
        <w:t xml:space="preserve">8.1.4 </w:t>
      </w:r>
      <w:r w:rsidR="00D90F80" w:rsidRPr="004C035D">
        <w:t>Partners and Principals</w:t>
      </w:r>
      <w:bookmarkEnd w:id="95"/>
    </w:p>
    <w:p w14:paraId="75653C8F" w14:textId="77777777" w:rsidR="00E11C0F" w:rsidRPr="009D3E05" w:rsidRDefault="00A34851" w:rsidP="00E11C0F">
      <w:pPr>
        <w:rPr>
          <w:rFonts w:ascii="Tahoma" w:hAnsi="Tahoma" w:cs="Tahoma"/>
        </w:rPr>
      </w:pPr>
      <w:r w:rsidRPr="009D3E05">
        <w:rPr>
          <w:rFonts w:ascii="Tahoma" w:hAnsi="Tahoma" w:cs="Tahoma"/>
        </w:rPr>
        <w:t>Partners and Principals is a ‘Child’ screen and is p</w:t>
      </w:r>
      <w:r w:rsidR="00E11C0F" w:rsidRPr="009D3E05">
        <w:rPr>
          <w:rFonts w:ascii="Tahoma" w:hAnsi="Tahoma" w:cs="Tahoma"/>
        </w:rPr>
        <w:t>resented when selec</w:t>
      </w:r>
      <w:r w:rsidR="00680201" w:rsidRPr="009D3E05">
        <w:rPr>
          <w:rFonts w:ascii="Tahoma" w:hAnsi="Tahoma" w:cs="Tahoma"/>
        </w:rPr>
        <w:t xml:space="preserve">t ‘Add’ or ‘Edit’ from Client </w:t>
      </w:r>
      <w:r w:rsidR="00E11C0F" w:rsidRPr="009D3E05">
        <w:rPr>
          <w:rFonts w:ascii="Tahoma" w:hAnsi="Tahoma" w:cs="Tahoma"/>
        </w:rPr>
        <w:t xml:space="preserve">Information </w:t>
      </w:r>
      <w:r w:rsidR="00680201" w:rsidRPr="009D3E05">
        <w:rPr>
          <w:rFonts w:ascii="Tahoma" w:hAnsi="Tahoma" w:cs="Tahoma"/>
        </w:rPr>
        <w:t xml:space="preserve">/Cover </w:t>
      </w:r>
      <w:r w:rsidR="00E11C0F" w:rsidRPr="009D3E05">
        <w:rPr>
          <w:rFonts w:ascii="Tahoma" w:hAnsi="Tahoma" w:cs="Tahoma"/>
        </w:rPr>
        <w:t>screen</w:t>
      </w:r>
    </w:p>
    <w:p w14:paraId="47D12A1E" w14:textId="77777777" w:rsidR="00E11C0F" w:rsidRPr="009D3E05" w:rsidRDefault="00C138DB" w:rsidP="00020582">
      <w:pPr>
        <w:rPr>
          <w:rFonts w:ascii="Tahoma" w:hAnsi="Tahoma" w:cs="Tahoma"/>
        </w:rPr>
      </w:pPr>
      <w:r>
        <w:rPr>
          <w:noProof/>
          <w:lang w:eastAsia="en-GB"/>
        </w:rPr>
        <w:drawing>
          <wp:anchor distT="0" distB="0" distL="114300" distR="114300" simplePos="0" relativeHeight="251658752" behindDoc="0" locked="0" layoutInCell="1" allowOverlap="1" wp14:anchorId="0239D343" wp14:editId="7F6A6A35">
            <wp:simplePos x="0" y="0"/>
            <wp:positionH relativeFrom="column">
              <wp:posOffset>0</wp:posOffset>
            </wp:positionH>
            <wp:positionV relativeFrom="paragraph">
              <wp:posOffset>10160</wp:posOffset>
            </wp:positionV>
            <wp:extent cx="3682365" cy="1581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8496" t="39477" r="38832" b="43225"/>
                    <a:stretch/>
                  </pic:blipFill>
                  <pic:spPr bwMode="auto">
                    <a:xfrm>
                      <a:off x="0" y="0"/>
                      <a:ext cx="368236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99797" w14:textId="77777777" w:rsidR="00F55B0C" w:rsidRPr="009D3E05" w:rsidRDefault="00F55B0C" w:rsidP="00020582">
      <w:pPr>
        <w:rPr>
          <w:rFonts w:ascii="Tahoma" w:hAnsi="Tahoma" w:cs="Tahoma"/>
        </w:rPr>
      </w:pPr>
    </w:p>
    <w:p w14:paraId="28495BC4" w14:textId="77777777" w:rsidR="009024F6" w:rsidRDefault="009024F6" w:rsidP="00E11C0F">
      <w:pPr>
        <w:rPr>
          <w:rFonts w:ascii="Tahoma" w:hAnsi="Tahoma" w:cs="Tahoma"/>
        </w:rPr>
      </w:pPr>
      <w:bookmarkStart w:id="96" w:name="OLE_LINK10"/>
      <w:bookmarkStart w:id="97" w:name="OLE_LINK11"/>
    </w:p>
    <w:p w14:paraId="215234DD" w14:textId="77777777" w:rsidR="009024F6" w:rsidRDefault="009024F6" w:rsidP="00E11C0F">
      <w:pPr>
        <w:rPr>
          <w:rFonts w:ascii="Tahoma" w:hAnsi="Tahoma" w:cs="Tahoma"/>
        </w:rPr>
      </w:pPr>
    </w:p>
    <w:p w14:paraId="69C2C0C6" w14:textId="77777777" w:rsidR="009024F6" w:rsidRDefault="009024F6" w:rsidP="00E11C0F">
      <w:pPr>
        <w:rPr>
          <w:rFonts w:ascii="Tahoma" w:hAnsi="Tahoma" w:cs="Tahoma"/>
        </w:rPr>
      </w:pPr>
    </w:p>
    <w:p w14:paraId="6F6A5880" w14:textId="77777777" w:rsidR="009024F6" w:rsidRDefault="009024F6" w:rsidP="00E11C0F">
      <w:pPr>
        <w:rPr>
          <w:rFonts w:ascii="Tahoma" w:hAnsi="Tahoma" w:cs="Tahoma"/>
        </w:rPr>
      </w:pPr>
    </w:p>
    <w:p w14:paraId="5DD207E8" w14:textId="77777777" w:rsidR="00E11C0F" w:rsidRPr="009D3E05" w:rsidRDefault="00E11C0F" w:rsidP="00E11C0F">
      <w:pPr>
        <w:rPr>
          <w:rFonts w:ascii="Tahoma" w:hAnsi="Tahoma" w:cs="Tahoma"/>
        </w:rPr>
      </w:pPr>
      <w:r w:rsidRPr="009D3E05">
        <w:rPr>
          <w:rFonts w:ascii="Tahoma" w:hAnsi="Tahoma" w:cs="Tahoma"/>
        </w:rPr>
        <w:t>The following fields will be presented: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8F667F" w:rsidRPr="00C138DB" w14:paraId="32BE8F12" w14:textId="77777777" w:rsidTr="00FC203C">
        <w:tc>
          <w:tcPr>
            <w:tcW w:w="4253" w:type="dxa"/>
            <w:shd w:val="clear" w:color="auto" w:fill="C0C0C0"/>
          </w:tcPr>
          <w:p w14:paraId="5D862E37" w14:textId="77777777" w:rsidR="008F667F" w:rsidRPr="009D3E05" w:rsidRDefault="008F667F" w:rsidP="00C138DB">
            <w:pPr>
              <w:pStyle w:val="NoSpacing"/>
              <w:rPr>
                <w:rFonts w:ascii="Tahoma" w:hAnsi="Tahoma" w:cs="Tahoma"/>
                <w:sz w:val="20"/>
              </w:rPr>
            </w:pPr>
            <w:r w:rsidRPr="009D3E05">
              <w:rPr>
                <w:rFonts w:ascii="Tahoma" w:hAnsi="Tahoma" w:cs="Tahoma"/>
                <w:sz w:val="20"/>
              </w:rPr>
              <w:t>Field Heading</w:t>
            </w:r>
          </w:p>
        </w:tc>
        <w:tc>
          <w:tcPr>
            <w:tcW w:w="3544" w:type="dxa"/>
            <w:shd w:val="clear" w:color="auto" w:fill="C0C0C0"/>
          </w:tcPr>
          <w:p w14:paraId="7FA7D323" w14:textId="77777777" w:rsidR="008F667F" w:rsidRPr="009D3E05" w:rsidRDefault="008F667F" w:rsidP="00C138DB">
            <w:pPr>
              <w:pStyle w:val="NoSpacing"/>
              <w:rPr>
                <w:rFonts w:ascii="Tahoma" w:hAnsi="Tahoma" w:cs="Tahoma"/>
                <w:sz w:val="20"/>
              </w:rPr>
            </w:pPr>
            <w:r w:rsidRPr="009D3E05">
              <w:rPr>
                <w:rFonts w:ascii="Tahoma" w:hAnsi="Tahoma" w:cs="Tahoma"/>
                <w:sz w:val="20"/>
              </w:rPr>
              <w:t>Comments</w:t>
            </w:r>
          </w:p>
        </w:tc>
        <w:tc>
          <w:tcPr>
            <w:tcW w:w="708" w:type="dxa"/>
            <w:shd w:val="clear" w:color="auto" w:fill="C0C0C0"/>
          </w:tcPr>
          <w:p w14:paraId="645BD9C7" w14:textId="77777777" w:rsidR="008F667F" w:rsidRPr="009D3E05" w:rsidRDefault="008F667F" w:rsidP="00C138DB">
            <w:pPr>
              <w:pStyle w:val="NoSpacing"/>
              <w:rPr>
                <w:rFonts w:ascii="Tahoma" w:hAnsi="Tahoma" w:cs="Tahoma"/>
                <w:sz w:val="20"/>
              </w:rPr>
            </w:pPr>
            <w:r w:rsidRPr="009D3E05">
              <w:rPr>
                <w:rFonts w:ascii="Tahoma" w:hAnsi="Tahoma" w:cs="Tahoma"/>
                <w:sz w:val="20"/>
              </w:rPr>
              <w:t>Ref</w:t>
            </w:r>
          </w:p>
        </w:tc>
      </w:tr>
    </w:tbl>
    <w:p w14:paraId="53836EF8" w14:textId="77777777" w:rsidR="008F667F" w:rsidRPr="009D3E05" w:rsidRDefault="008F667F" w:rsidP="00C138DB">
      <w:pPr>
        <w:pStyle w:val="NoSpacing"/>
        <w:rPr>
          <w:rFonts w:ascii="Tahoma" w:hAnsi="Tahoma" w:cs="Tahom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08"/>
      </w:tblGrid>
      <w:tr w:rsidR="008F667F" w:rsidRPr="00C138DB" w14:paraId="61A3B513" w14:textId="77777777" w:rsidTr="008E0561">
        <w:tc>
          <w:tcPr>
            <w:tcW w:w="4253" w:type="dxa"/>
          </w:tcPr>
          <w:p w14:paraId="7444FA3B" w14:textId="77777777" w:rsidR="008F667F" w:rsidRPr="009D3E05" w:rsidRDefault="008F667F" w:rsidP="00C138DB">
            <w:pPr>
              <w:pStyle w:val="NoSpacing"/>
              <w:rPr>
                <w:rFonts w:ascii="Tahoma" w:hAnsi="Tahoma" w:cs="Tahoma"/>
                <w:sz w:val="20"/>
              </w:rPr>
            </w:pPr>
            <w:r w:rsidRPr="009D3E05">
              <w:rPr>
                <w:rFonts w:ascii="Tahoma" w:hAnsi="Tahoma" w:cs="Tahoma"/>
                <w:sz w:val="20"/>
              </w:rPr>
              <w:t>What is the Title of the Partner?</w:t>
            </w:r>
          </w:p>
        </w:tc>
        <w:tc>
          <w:tcPr>
            <w:tcW w:w="3544" w:type="dxa"/>
          </w:tcPr>
          <w:p w14:paraId="154096FB" w14:textId="77777777" w:rsidR="008F667F" w:rsidRPr="009D3E05" w:rsidRDefault="008F667F" w:rsidP="00C138DB">
            <w:pPr>
              <w:pStyle w:val="NoSpacing"/>
              <w:rPr>
                <w:rFonts w:ascii="Tahoma" w:hAnsi="Tahoma" w:cs="Tahoma"/>
                <w:sz w:val="20"/>
              </w:rPr>
            </w:pPr>
            <w:r w:rsidRPr="009D3E05">
              <w:rPr>
                <w:rFonts w:ascii="Tahoma" w:hAnsi="Tahoma" w:cs="Tahoma"/>
                <w:sz w:val="20"/>
              </w:rPr>
              <w:t xml:space="preserve">LIST_TITLE            </w:t>
            </w:r>
            <w:r w:rsidR="00EF46E6" w:rsidRPr="009D3E05">
              <w:rPr>
                <w:rFonts w:ascii="Tahoma" w:hAnsi="Tahoma" w:cs="Tahoma"/>
                <w:sz w:val="20"/>
              </w:rPr>
              <w:t>(ABI LIST</w:t>
            </w:r>
            <w:r w:rsidRPr="009D3E05">
              <w:rPr>
                <w:rFonts w:ascii="Tahoma" w:hAnsi="Tahoma" w:cs="Tahoma"/>
                <w:sz w:val="20"/>
              </w:rPr>
              <w:t>)</w:t>
            </w:r>
          </w:p>
          <w:p w14:paraId="69ECE43D" w14:textId="77777777" w:rsidR="008F667F" w:rsidRPr="009D3E05" w:rsidRDefault="008F667F" w:rsidP="00C138DB">
            <w:pPr>
              <w:pStyle w:val="NoSpacing"/>
              <w:rPr>
                <w:rFonts w:ascii="Tahoma" w:hAnsi="Tahoma" w:cs="Tahoma"/>
                <w:sz w:val="20"/>
              </w:rPr>
            </w:pPr>
            <w:r w:rsidRPr="009D3E05">
              <w:rPr>
                <w:rFonts w:ascii="Tahoma" w:hAnsi="Tahoma" w:cs="Tahoma"/>
                <w:sz w:val="20"/>
              </w:rPr>
              <w:t xml:space="preserve">Values: </w:t>
            </w:r>
            <w:r w:rsidR="00227867" w:rsidRPr="009D3E05">
              <w:rPr>
                <w:rFonts w:ascii="Tahoma" w:hAnsi="Tahoma" w:cs="Tahoma"/>
                <w:sz w:val="20"/>
              </w:rPr>
              <w:t>Lord, Mis, Miss, Mr, Sir,</w:t>
            </w:r>
            <w:r w:rsidR="00EF46E6" w:rsidRPr="009D3E05">
              <w:rPr>
                <w:rFonts w:ascii="Tahoma" w:hAnsi="Tahoma" w:cs="Tahoma"/>
                <w:sz w:val="20"/>
              </w:rPr>
              <w:t xml:space="preserve"> Mrs</w:t>
            </w:r>
          </w:p>
        </w:tc>
        <w:tc>
          <w:tcPr>
            <w:tcW w:w="708" w:type="dxa"/>
          </w:tcPr>
          <w:p w14:paraId="3FFCD5D2" w14:textId="77777777" w:rsidR="008F667F" w:rsidRPr="009D3E05" w:rsidRDefault="00DD2789" w:rsidP="00C138DB">
            <w:pPr>
              <w:pStyle w:val="NoSpacing"/>
              <w:rPr>
                <w:rFonts w:ascii="Tahoma" w:hAnsi="Tahoma" w:cs="Tahoma"/>
                <w:sz w:val="20"/>
              </w:rPr>
            </w:pPr>
            <w:r w:rsidRPr="009D3E05">
              <w:rPr>
                <w:rFonts w:ascii="Tahoma" w:hAnsi="Tahoma" w:cs="Tahoma"/>
                <w:sz w:val="20"/>
              </w:rPr>
              <w:t>796</w:t>
            </w:r>
          </w:p>
        </w:tc>
      </w:tr>
      <w:tr w:rsidR="008F667F" w:rsidRPr="00C138DB" w14:paraId="6D01B33B" w14:textId="77777777" w:rsidTr="008E0561">
        <w:tc>
          <w:tcPr>
            <w:tcW w:w="4253" w:type="dxa"/>
          </w:tcPr>
          <w:p w14:paraId="6066874C" w14:textId="77777777" w:rsidR="008F667F" w:rsidRPr="009D3E05" w:rsidRDefault="008F667F" w:rsidP="00C138DB">
            <w:pPr>
              <w:pStyle w:val="NoSpacing"/>
              <w:rPr>
                <w:rFonts w:ascii="Tahoma" w:hAnsi="Tahoma" w:cs="Tahoma"/>
                <w:sz w:val="20"/>
              </w:rPr>
            </w:pPr>
            <w:r w:rsidRPr="009D3E05">
              <w:rPr>
                <w:rFonts w:ascii="Tahoma" w:hAnsi="Tahoma" w:cs="Tahoma"/>
                <w:sz w:val="20"/>
              </w:rPr>
              <w:t>What is the Forename of the Partner?</w:t>
            </w:r>
          </w:p>
        </w:tc>
        <w:tc>
          <w:tcPr>
            <w:tcW w:w="3544" w:type="dxa"/>
          </w:tcPr>
          <w:p w14:paraId="58614FF1" w14:textId="77777777" w:rsidR="008F667F" w:rsidRPr="009D3E05" w:rsidRDefault="008F667F" w:rsidP="00C138DB">
            <w:pPr>
              <w:pStyle w:val="NoSpacing"/>
              <w:rPr>
                <w:rFonts w:ascii="Tahoma" w:hAnsi="Tahoma" w:cs="Tahoma"/>
                <w:sz w:val="20"/>
                <w:highlight w:val="lightGray"/>
              </w:rPr>
            </w:pPr>
            <w:r w:rsidRPr="009D3E05">
              <w:rPr>
                <w:rFonts w:ascii="Tahoma" w:hAnsi="Tahoma" w:cs="Tahoma"/>
                <w:sz w:val="20"/>
              </w:rPr>
              <w:t>50 alphanumeric characters</w:t>
            </w:r>
          </w:p>
        </w:tc>
        <w:tc>
          <w:tcPr>
            <w:tcW w:w="708" w:type="dxa"/>
          </w:tcPr>
          <w:p w14:paraId="2844A885" w14:textId="77777777" w:rsidR="008F667F" w:rsidRPr="009D3E05" w:rsidRDefault="00DD2789" w:rsidP="00C138DB">
            <w:pPr>
              <w:pStyle w:val="NoSpacing"/>
              <w:rPr>
                <w:rFonts w:ascii="Tahoma" w:hAnsi="Tahoma" w:cs="Tahoma"/>
                <w:sz w:val="20"/>
              </w:rPr>
            </w:pPr>
            <w:r w:rsidRPr="009D3E05">
              <w:rPr>
                <w:rFonts w:ascii="Tahoma" w:hAnsi="Tahoma" w:cs="Tahoma"/>
                <w:sz w:val="20"/>
              </w:rPr>
              <w:t>797</w:t>
            </w:r>
          </w:p>
        </w:tc>
      </w:tr>
      <w:tr w:rsidR="008F667F" w:rsidRPr="00C138DB" w14:paraId="340D7ACB" w14:textId="77777777" w:rsidTr="008E0561">
        <w:tc>
          <w:tcPr>
            <w:tcW w:w="4253" w:type="dxa"/>
          </w:tcPr>
          <w:p w14:paraId="7545D21F" w14:textId="77777777" w:rsidR="008F667F" w:rsidRPr="009D3E05" w:rsidRDefault="008F667F" w:rsidP="00C138DB">
            <w:pPr>
              <w:pStyle w:val="NoSpacing"/>
              <w:rPr>
                <w:rFonts w:ascii="Tahoma" w:hAnsi="Tahoma" w:cs="Tahoma"/>
                <w:sz w:val="20"/>
              </w:rPr>
            </w:pPr>
            <w:r w:rsidRPr="009D3E05">
              <w:rPr>
                <w:rFonts w:ascii="Tahoma" w:hAnsi="Tahoma" w:cs="Tahoma"/>
                <w:sz w:val="20"/>
              </w:rPr>
              <w:t>What is the Surname of the Partner?</w:t>
            </w:r>
          </w:p>
        </w:tc>
        <w:tc>
          <w:tcPr>
            <w:tcW w:w="3544" w:type="dxa"/>
          </w:tcPr>
          <w:p w14:paraId="129ADA7D" w14:textId="77777777" w:rsidR="008F667F" w:rsidRPr="009D3E05" w:rsidRDefault="008F667F" w:rsidP="00C138DB">
            <w:pPr>
              <w:pStyle w:val="NoSpacing"/>
              <w:rPr>
                <w:rFonts w:ascii="Tahoma" w:hAnsi="Tahoma" w:cs="Tahoma"/>
                <w:sz w:val="20"/>
              </w:rPr>
            </w:pPr>
            <w:r w:rsidRPr="009D3E05">
              <w:rPr>
                <w:rFonts w:ascii="Tahoma" w:hAnsi="Tahoma" w:cs="Tahoma"/>
                <w:sz w:val="20"/>
              </w:rPr>
              <w:t>50 alphanumeric characters</w:t>
            </w:r>
          </w:p>
        </w:tc>
        <w:tc>
          <w:tcPr>
            <w:tcW w:w="708" w:type="dxa"/>
          </w:tcPr>
          <w:p w14:paraId="59BC9E30" w14:textId="77777777" w:rsidR="008F667F" w:rsidRPr="009D3E05" w:rsidRDefault="00DD2789" w:rsidP="00C138DB">
            <w:pPr>
              <w:pStyle w:val="NoSpacing"/>
              <w:rPr>
                <w:rFonts w:ascii="Tahoma" w:hAnsi="Tahoma" w:cs="Tahoma"/>
                <w:sz w:val="20"/>
              </w:rPr>
            </w:pPr>
            <w:r w:rsidRPr="009D3E05">
              <w:rPr>
                <w:rFonts w:ascii="Tahoma" w:hAnsi="Tahoma" w:cs="Tahoma"/>
                <w:sz w:val="20"/>
              </w:rPr>
              <w:t>798</w:t>
            </w:r>
          </w:p>
        </w:tc>
      </w:tr>
      <w:tr w:rsidR="00A621D5" w:rsidRPr="00C138DB" w14:paraId="2A5B1BCC" w14:textId="77777777" w:rsidTr="008E0561">
        <w:tc>
          <w:tcPr>
            <w:tcW w:w="4253" w:type="dxa"/>
          </w:tcPr>
          <w:p w14:paraId="042C920B" w14:textId="77777777" w:rsidR="00A621D5" w:rsidRPr="009D3E05" w:rsidRDefault="000D1B76" w:rsidP="00C138DB">
            <w:pPr>
              <w:pStyle w:val="NoSpacing"/>
              <w:rPr>
                <w:rFonts w:ascii="Tahoma" w:hAnsi="Tahoma" w:cs="Tahoma"/>
                <w:sz w:val="20"/>
              </w:rPr>
            </w:pPr>
            <w:r w:rsidRPr="009D3E05">
              <w:rPr>
                <w:rFonts w:ascii="Tahoma" w:hAnsi="Tahoma" w:cs="Tahoma"/>
                <w:sz w:val="20"/>
              </w:rPr>
              <w:t xml:space="preserve">What is the </w:t>
            </w:r>
            <w:r w:rsidR="00C138DB" w:rsidRPr="00C138DB">
              <w:rPr>
                <w:rFonts w:ascii="Tahoma" w:hAnsi="Tahoma" w:cs="Tahoma"/>
                <w:sz w:val="20"/>
              </w:rPr>
              <w:t>Status of the Partner?</w:t>
            </w:r>
          </w:p>
        </w:tc>
        <w:tc>
          <w:tcPr>
            <w:tcW w:w="3544" w:type="dxa"/>
          </w:tcPr>
          <w:p w14:paraId="3CEB70BC" w14:textId="77777777" w:rsidR="00A621D5" w:rsidRPr="009D3E05" w:rsidRDefault="00F65A46" w:rsidP="00C138DB">
            <w:pPr>
              <w:pStyle w:val="NoSpacing"/>
              <w:rPr>
                <w:rFonts w:ascii="Tahoma" w:hAnsi="Tahoma" w:cs="Tahoma"/>
                <w:sz w:val="20"/>
              </w:rPr>
            </w:pPr>
            <w:r w:rsidRPr="009D3E05">
              <w:rPr>
                <w:rFonts w:ascii="Tahoma" w:hAnsi="Tahoma" w:cs="Tahoma"/>
                <w:sz w:val="20"/>
              </w:rPr>
              <w:t>LIST_</w:t>
            </w:r>
            <w:r w:rsidR="00C02E3F" w:rsidRPr="009D3E05">
              <w:rPr>
                <w:rFonts w:ascii="Tahoma" w:hAnsi="Tahoma" w:cs="Tahoma"/>
                <w:sz w:val="20"/>
              </w:rPr>
              <w:t>MH_</w:t>
            </w:r>
            <w:r w:rsidRPr="009D3E05">
              <w:rPr>
                <w:rFonts w:ascii="Tahoma" w:hAnsi="Tahoma" w:cs="Tahoma"/>
                <w:sz w:val="20"/>
              </w:rPr>
              <w:t>P_STATUS  (New)</w:t>
            </w:r>
          </w:p>
          <w:p w14:paraId="2F50B3BD" w14:textId="77777777" w:rsidR="00A621D5" w:rsidRPr="009D3E05" w:rsidRDefault="00F65A46" w:rsidP="00C138DB">
            <w:pPr>
              <w:pStyle w:val="NoSpacing"/>
              <w:rPr>
                <w:rFonts w:ascii="Tahoma" w:hAnsi="Tahoma" w:cs="Tahoma"/>
                <w:sz w:val="20"/>
              </w:rPr>
            </w:pPr>
            <w:r w:rsidRPr="009D3E05">
              <w:rPr>
                <w:rFonts w:ascii="Tahoma" w:hAnsi="Tahoma" w:cs="Tahoma"/>
                <w:sz w:val="20"/>
              </w:rPr>
              <w:t>Values: Manual, Non Manual</w:t>
            </w:r>
          </w:p>
          <w:p w14:paraId="460C3286" w14:textId="77777777" w:rsidR="00FE2CE0" w:rsidRPr="009D3E05" w:rsidRDefault="00FE2CE0" w:rsidP="00C138DB">
            <w:pPr>
              <w:pStyle w:val="NoSpacing"/>
              <w:rPr>
                <w:rFonts w:ascii="Tahoma" w:hAnsi="Tahoma" w:cs="Tahoma"/>
                <w:sz w:val="20"/>
              </w:rPr>
            </w:pPr>
            <w:r w:rsidRPr="009D3E05">
              <w:rPr>
                <w:rFonts w:ascii="Tahoma" w:hAnsi="Tahoma" w:cs="Tahoma"/>
                <w:sz w:val="20"/>
              </w:rPr>
              <w:t>Default value will be Manual</w:t>
            </w:r>
          </w:p>
        </w:tc>
        <w:tc>
          <w:tcPr>
            <w:tcW w:w="708" w:type="dxa"/>
          </w:tcPr>
          <w:p w14:paraId="5CFB28DA" w14:textId="77777777" w:rsidR="00A621D5" w:rsidRPr="009D3E05" w:rsidRDefault="00A621D5" w:rsidP="00C138DB">
            <w:pPr>
              <w:pStyle w:val="NoSpacing"/>
              <w:rPr>
                <w:rFonts w:ascii="Tahoma" w:hAnsi="Tahoma" w:cs="Tahoma"/>
                <w:sz w:val="20"/>
                <w:highlight w:val="green"/>
              </w:rPr>
            </w:pPr>
          </w:p>
        </w:tc>
      </w:tr>
    </w:tbl>
    <w:p w14:paraId="04462A78" w14:textId="77777777" w:rsidR="00432ACA" w:rsidRDefault="00432ACA">
      <w:pPr>
        <w:spacing w:after="0" w:line="240" w:lineRule="auto"/>
        <w:rPr>
          <w:rFonts w:ascii="Tahoma" w:hAnsi="Tahoma" w:cs="Tahoma"/>
          <w:b/>
          <w:sz w:val="26"/>
          <w:szCs w:val="26"/>
        </w:rPr>
      </w:pPr>
      <w:bookmarkStart w:id="98" w:name="_Toc222647235"/>
      <w:bookmarkStart w:id="99" w:name="_Toc222647236"/>
      <w:bookmarkStart w:id="100" w:name="_Toc222647237"/>
      <w:bookmarkStart w:id="101" w:name="_Toc222647238"/>
      <w:bookmarkStart w:id="102" w:name="_Toc222647239"/>
      <w:bookmarkStart w:id="103" w:name="_Toc222647240"/>
      <w:bookmarkStart w:id="104" w:name="_Toc222647241"/>
      <w:bookmarkStart w:id="105" w:name="_Toc222647242"/>
      <w:bookmarkStart w:id="106" w:name="_Toc222647243"/>
      <w:bookmarkStart w:id="107" w:name="_Toc222647248"/>
      <w:bookmarkStart w:id="108" w:name="_Toc222647273"/>
      <w:bookmarkStart w:id="109" w:name="_Toc222654247"/>
      <w:bookmarkStart w:id="110" w:name="_Toc222654531"/>
      <w:bookmarkStart w:id="111" w:name="_Toc222654657"/>
      <w:bookmarkStart w:id="112" w:name="_Toc222661172"/>
      <w:bookmarkStart w:id="113" w:name="_Toc222647274"/>
      <w:bookmarkStart w:id="114" w:name="_Toc222654248"/>
      <w:bookmarkStart w:id="115" w:name="_Toc222654532"/>
      <w:bookmarkStart w:id="116" w:name="_Toc222654658"/>
      <w:bookmarkStart w:id="117" w:name="_Toc222661173"/>
      <w:bookmarkStart w:id="118" w:name="_Toc222647275"/>
      <w:bookmarkStart w:id="119" w:name="_Toc222654249"/>
      <w:bookmarkStart w:id="120" w:name="_Toc222654533"/>
      <w:bookmarkStart w:id="121" w:name="_Toc222654659"/>
      <w:bookmarkStart w:id="122" w:name="_Toc222661174"/>
      <w:bookmarkStart w:id="123" w:name="_Toc222647276"/>
      <w:bookmarkStart w:id="124" w:name="_Toc222654250"/>
      <w:bookmarkStart w:id="125" w:name="_Toc222654534"/>
      <w:bookmarkStart w:id="126" w:name="_Toc222654660"/>
      <w:bookmarkStart w:id="127" w:name="_Toc222661175"/>
      <w:bookmarkStart w:id="128" w:name="_Toc222647316"/>
      <w:bookmarkStart w:id="129" w:name="_Toc222654290"/>
      <w:bookmarkStart w:id="130" w:name="_Toc222654574"/>
      <w:bookmarkStart w:id="131" w:name="_Toc222654700"/>
      <w:bookmarkStart w:id="132" w:name="_Toc222661215"/>
      <w:bookmarkStart w:id="133" w:name="_Toc222647317"/>
      <w:bookmarkStart w:id="134" w:name="_Toc222654291"/>
      <w:bookmarkStart w:id="135" w:name="_Toc222654575"/>
      <w:bookmarkStart w:id="136" w:name="_Toc222654701"/>
      <w:bookmarkStart w:id="137" w:name="_Toc222661216"/>
      <w:bookmarkStart w:id="138" w:name="_Toc222647318"/>
      <w:bookmarkStart w:id="139" w:name="_Toc222654292"/>
      <w:bookmarkStart w:id="140" w:name="_Toc222654576"/>
      <w:bookmarkStart w:id="141" w:name="_Toc222654702"/>
      <w:bookmarkStart w:id="142" w:name="_Toc222661217"/>
      <w:bookmarkStart w:id="143" w:name="_Toc222647319"/>
      <w:bookmarkStart w:id="144" w:name="_Toc222654293"/>
      <w:bookmarkStart w:id="145" w:name="_Toc222654577"/>
      <w:bookmarkStart w:id="146" w:name="_Toc222654703"/>
      <w:bookmarkStart w:id="147" w:name="_Toc222661218"/>
      <w:bookmarkStart w:id="148" w:name="_Toc222647323"/>
      <w:bookmarkStart w:id="149" w:name="_Toc222654297"/>
      <w:bookmarkStart w:id="150" w:name="_Toc222654581"/>
      <w:bookmarkStart w:id="151" w:name="_Toc222654707"/>
      <w:bookmarkStart w:id="152" w:name="_Toc222661222"/>
      <w:bookmarkStart w:id="153" w:name="_Toc222647346"/>
      <w:bookmarkStart w:id="154" w:name="_Toc222654320"/>
      <w:bookmarkStart w:id="155" w:name="_Toc222654604"/>
      <w:bookmarkStart w:id="156" w:name="_Toc222654730"/>
      <w:bookmarkStart w:id="157" w:name="_Toc222661245"/>
      <w:bookmarkStart w:id="158" w:name="_Toc222647347"/>
      <w:bookmarkStart w:id="159" w:name="_Toc222654321"/>
      <w:bookmarkStart w:id="160" w:name="_Toc222654605"/>
      <w:bookmarkStart w:id="161" w:name="_Toc222654731"/>
      <w:bookmarkStart w:id="162" w:name="_Toc222661246"/>
      <w:bookmarkStart w:id="163" w:name="_Toc222647348"/>
      <w:bookmarkStart w:id="164" w:name="_Toc222654322"/>
      <w:bookmarkStart w:id="165" w:name="_Toc222654606"/>
      <w:bookmarkStart w:id="166" w:name="_Toc222654732"/>
      <w:bookmarkStart w:id="167" w:name="_Toc222661247"/>
      <w:bookmarkStart w:id="168" w:name="_Toc222647349"/>
      <w:bookmarkStart w:id="169" w:name="_Toc222654323"/>
      <w:bookmarkStart w:id="170" w:name="_Toc222654607"/>
      <w:bookmarkStart w:id="171" w:name="_Toc222654733"/>
      <w:bookmarkStart w:id="172" w:name="_Toc222661248"/>
      <w:bookmarkStart w:id="173" w:name="_Toc222647350"/>
      <w:bookmarkStart w:id="174" w:name="_Toc222654324"/>
      <w:bookmarkStart w:id="175" w:name="_Toc222654608"/>
      <w:bookmarkStart w:id="176" w:name="_Toc222654734"/>
      <w:bookmarkStart w:id="177" w:name="_Toc222661249"/>
      <w:bookmarkStart w:id="178" w:name="_Toc222647351"/>
      <w:bookmarkStart w:id="179" w:name="_Toc222654325"/>
      <w:bookmarkStart w:id="180" w:name="_Toc222654609"/>
      <w:bookmarkStart w:id="181" w:name="_Toc222654735"/>
      <w:bookmarkStart w:id="182" w:name="_Toc222661250"/>
      <w:bookmarkStart w:id="183" w:name="_Toc21676275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2D7EA67" w14:textId="77777777" w:rsidR="004C035D" w:rsidRDefault="004C035D">
      <w:pPr>
        <w:spacing w:after="0" w:line="240" w:lineRule="auto"/>
        <w:rPr>
          <w:rFonts w:ascii="Tahoma" w:hAnsi="Tahoma" w:cs="Tahoma"/>
          <w:b/>
          <w:sz w:val="26"/>
          <w:szCs w:val="26"/>
        </w:rPr>
      </w:pPr>
      <w:r>
        <w:rPr>
          <w:rFonts w:ascii="Tahoma" w:hAnsi="Tahoma" w:cs="Tahoma"/>
          <w:b/>
          <w:sz w:val="26"/>
          <w:szCs w:val="26"/>
        </w:rPr>
        <w:t>8.1.5 Contractors All Risk</w:t>
      </w:r>
    </w:p>
    <w:p w14:paraId="00483CBA" w14:textId="77777777" w:rsidR="00432ACA" w:rsidRDefault="00432ACA">
      <w:pPr>
        <w:spacing w:after="0" w:line="240" w:lineRule="auto"/>
        <w:rPr>
          <w:rFonts w:ascii="Tahoma" w:hAnsi="Tahoma" w:cs="Tahoma"/>
          <w:b/>
          <w:bCs/>
          <w:sz w:val="26"/>
          <w:szCs w:val="26"/>
        </w:rPr>
      </w:pPr>
    </w:p>
    <w:p w14:paraId="6E4E4DBC" w14:textId="77777777" w:rsidR="00432ACA" w:rsidRDefault="00432ACA">
      <w:pPr>
        <w:spacing w:after="0" w:line="240" w:lineRule="auto"/>
        <w:rPr>
          <w:rFonts w:ascii="Tahoma" w:hAnsi="Tahoma" w:cs="Tahoma"/>
          <w:bCs/>
          <w:szCs w:val="26"/>
        </w:rPr>
      </w:pPr>
      <w:r>
        <w:rPr>
          <w:rFonts w:ascii="Tahoma" w:hAnsi="Tahoma" w:cs="Tahoma"/>
          <w:bCs/>
          <w:szCs w:val="26"/>
        </w:rPr>
        <w:t>Presented when select ‘Next’ from Client Information / Cover screen</w:t>
      </w:r>
    </w:p>
    <w:p w14:paraId="4D091EE8" w14:textId="77777777" w:rsidR="00432ACA" w:rsidRDefault="00432ACA">
      <w:pPr>
        <w:spacing w:after="0" w:line="240" w:lineRule="auto"/>
        <w:rPr>
          <w:rFonts w:ascii="Tahoma" w:hAnsi="Tahoma" w:cs="Tahoma"/>
          <w:bCs/>
          <w:szCs w:val="26"/>
        </w:rPr>
      </w:pPr>
    </w:p>
    <w:p w14:paraId="71F38B03" w14:textId="77777777" w:rsidR="00432ACA" w:rsidRDefault="00432ACA">
      <w:pPr>
        <w:spacing w:after="0" w:line="240" w:lineRule="auto"/>
        <w:rPr>
          <w:rFonts w:ascii="Tahoma" w:hAnsi="Tahoma" w:cs="Tahoma"/>
          <w:bCs/>
          <w:szCs w:val="26"/>
        </w:rPr>
      </w:pPr>
      <w:r>
        <w:rPr>
          <w:noProof/>
          <w:lang w:eastAsia="en-GB"/>
        </w:rPr>
        <w:lastRenderedPageBreak/>
        <w:drawing>
          <wp:inline distT="0" distB="0" distL="0" distR="0" wp14:anchorId="30796E4A" wp14:editId="3D88E12D">
            <wp:extent cx="5372100" cy="4072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072890"/>
                    </a:xfrm>
                    <a:prstGeom prst="rect">
                      <a:avLst/>
                    </a:prstGeom>
                  </pic:spPr>
                </pic:pic>
              </a:graphicData>
            </a:graphic>
          </wp:inline>
        </w:drawing>
      </w:r>
    </w:p>
    <w:p w14:paraId="2728DF0A" w14:textId="77777777" w:rsidR="00432ACA" w:rsidRDefault="00432ACA">
      <w:pPr>
        <w:spacing w:after="0" w:line="240" w:lineRule="auto"/>
        <w:rPr>
          <w:rFonts w:ascii="Tahoma" w:hAnsi="Tahoma" w:cs="Tahoma"/>
          <w:bCs/>
          <w:szCs w:val="26"/>
        </w:rPr>
      </w:pPr>
    </w:p>
    <w:p w14:paraId="66013A4D" w14:textId="77777777" w:rsidR="00432ACA" w:rsidRDefault="00432ACA">
      <w:pPr>
        <w:spacing w:after="0" w:line="240" w:lineRule="auto"/>
        <w:rPr>
          <w:rFonts w:ascii="Tahoma" w:hAnsi="Tahoma" w:cs="Tahoma"/>
          <w:bCs/>
          <w:szCs w:val="26"/>
        </w:rPr>
      </w:pPr>
      <w:r>
        <w:rPr>
          <w:rFonts w:ascii="Tahoma" w:hAnsi="Tahoma" w:cs="Tahoma"/>
          <w:bCs/>
          <w:szCs w:val="26"/>
        </w:rPr>
        <w:t>The following fields will be presented:</w:t>
      </w:r>
    </w:p>
    <w:p w14:paraId="58269A9A" w14:textId="77777777" w:rsidR="00432ACA" w:rsidRDefault="00432ACA">
      <w:pPr>
        <w:spacing w:after="0" w:line="240" w:lineRule="auto"/>
        <w:rPr>
          <w:rFonts w:ascii="Tahoma" w:hAnsi="Tahoma" w:cs="Tahoma"/>
          <w:bCs/>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0"/>
        <w:gridCol w:w="4356"/>
        <w:gridCol w:w="870"/>
      </w:tblGrid>
      <w:tr w:rsidR="00432ACA" w:rsidRPr="001957FE" w14:paraId="699E3FAF" w14:textId="77777777" w:rsidTr="00432ACA">
        <w:tc>
          <w:tcPr>
            <w:tcW w:w="2500" w:type="pct"/>
            <w:shd w:val="clear" w:color="auto" w:fill="C0C0C0"/>
          </w:tcPr>
          <w:p w14:paraId="5C05DEBC" w14:textId="77777777" w:rsidR="00432ACA" w:rsidRPr="009D3E05" w:rsidRDefault="00432ACA" w:rsidP="001E7026">
            <w:pPr>
              <w:rPr>
                <w:rFonts w:ascii="Tahoma" w:hAnsi="Tahoma" w:cs="Tahoma"/>
                <w:b/>
                <w:sz w:val="20"/>
                <w:szCs w:val="20"/>
              </w:rPr>
            </w:pPr>
            <w:r w:rsidRPr="009D3E05">
              <w:rPr>
                <w:rFonts w:ascii="Tahoma" w:hAnsi="Tahoma" w:cs="Tahoma"/>
                <w:b/>
                <w:sz w:val="20"/>
                <w:szCs w:val="20"/>
              </w:rPr>
              <w:t>Field Heading</w:t>
            </w:r>
          </w:p>
        </w:tc>
        <w:tc>
          <w:tcPr>
            <w:tcW w:w="2083" w:type="pct"/>
            <w:shd w:val="clear" w:color="auto" w:fill="C0C0C0"/>
          </w:tcPr>
          <w:p w14:paraId="683EB580" w14:textId="77777777" w:rsidR="00432ACA" w:rsidRPr="009D3E05" w:rsidRDefault="00432ACA" w:rsidP="001E7026">
            <w:pPr>
              <w:rPr>
                <w:rFonts w:ascii="Tahoma" w:hAnsi="Tahoma" w:cs="Tahoma"/>
                <w:b/>
                <w:sz w:val="20"/>
                <w:szCs w:val="20"/>
              </w:rPr>
            </w:pPr>
            <w:r w:rsidRPr="009D3E05">
              <w:rPr>
                <w:rFonts w:ascii="Tahoma" w:hAnsi="Tahoma" w:cs="Tahoma"/>
                <w:b/>
                <w:sz w:val="20"/>
                <w:szCs w:val="20"/>
              </w:rPr>
              <w:t>Comments</w:t>
            </w:r>
          </w:p>
        </w:tc>
        <w:tc>
          <w:tcPr>
            <w:tcW w:w="416" w:type="pct"/>
            <w:shd w:val="clear" w:color="auto" w:fill="C0C0C0"/>
          </w:tcPr>
          <w:p w14:paraId="48C5DC39" w14:textId="77777777" w:rsidR="00432ACA" w:rsidRPr="009D3E05" w:rsidRDefault="00432ACA" w:rsidP="001E7026">
            <w:pPr>
              <w:rPr>
                <w:rFonts w:ascii="Tahoma" w:hAnsi="Tahoma" w:cs="Tahoma"/>
                <w:b/>
                <w:sz w:val="20"/>
                <w:szCs w:val="20"/>
              </w:rPr>
            </w:pPr>
            <w:r w:rsidRPr="009D3E05">
              <w:rPr>
                <w:rFonts w:ascii="Tahoma" w:hAnsi="Tahoma" w:cs="Tahoma"/>
                <w:b/>
                <w:sz w:val="20"/>
                <w:szCs w:val="20"/>
              </w:rPr>
              <w:t>Ref</w:t>
            </w:r>
          </w:p>
        </w:tc>
      </w:tr>
    </w:tbl>
    <w:p w14:paraId="76FE19A0" w14:textId="77777777" w:rsidR="00432ACA" w:rsidRPr="001957FE" w:rsidRDefault="00432ACA">
      <w:pPr>
        <w:spacing w:after="0" w:line="240" w:lineRule="auto"/>
        <w:rPr>
          <w:rFonts w:ascii="Tahoma" w:hAnsi="Tahoma" w:cs="Tahoma"/>
          <w:bCs/>
          <w:sz w:val="20"/>
          <w:szCs w:val="20"/>
        </w:rPr>
      </w:pPr>
    </w:p>
    <w:tbl>
      <w:tblPr>
        <w:tblStyle w:val="TableGrid"/>
        <w:tblW w:w="5000" w:type="pct"/>
        <w:tblLook w:val="04A0" w:firstRow="1" w:lastRow="0" w:firstColumn="1" w:lastColumn="0" w:noHBand="0" w:noVBand="1"/>
      </w:tblPr>
      <w:tblGrid>
        <w:gridCol w:w="5256"/>
        <w:gridCol w:w="4272"/>
        <w:gridCol w:w="928"/>
      </w:tblGrid>
      <w:tr w:rsidR="00432ACA" w:rsidRPr="001957FE" w14:paraId="5939C32A" w14:textId="77777777" w:rsidTr="00432ACA">
        <w:tc>
          <w:tcPr>
            <w:tcW w:w="2513" w:type="pct"/>
          </w:tcPr>
          <w:p w14:paraId="0D2A1566"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Do you require Contract Works Cover?</w:t>
            </w:r>
          </w:p>
        </w:tc>
        <w:tc>
          <w:tcPr>
            <w:tcW w:w="2043" w:type="pct"/>
          </w:tcPr>
          <w:p w14:paraId="2283B0B7"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Yes / No option</w:t>
            </w:r>
          </w:p>
          <w:p w14:paraId="311F1AF9"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Default value will be No</w:t>
            </w:r>
          </w:p>
        </w:tc>
        <w:tc>
          <w:tcPr>
            <w:tcW w:w="444" w:type="pct"/>
          </w:tcPr>
          <w:p w14:paraId="115A88AB" w14:textId="77777777" w:rsidR="00432ACA" w:rsidRPr="001957FE" w:rsidRDefault="00432ACA">
            <w:pPr>
              <w:spacing w:after="0" w:line="240" w:lineRule="auto"/>
              <w:rPr>
                <w:rFonts w:ascii="Tahoma" w:hAnsi="Tahoma" w:cs="Tahoma"/>
                <w:bCs/>
                <w:sz w:val="20"/>
                <w:szCs w:val="20"/>
              </w:rPr>
            </w:pPr>
          </w:p>
        </w:tc>
      </w:tr>
      <w:tr w:rsidR="00432ACA" w:rsidRPr="001957FE" w14:paraId="48EC4312" w14:textId="77777777" w:rsidTr="00432ACA">
        <w:tc>
          <w:tcPr>
            <w:tcW w:w="2513" w:type="pct"/>
          </w:tcPr>
          <w:p w14:paraId="18010132"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What is the maximum value of any one contract?</w:t>
            </w:r>
          </w:p>
        </w:tc>
        <w:tc>
          <w:tcPr>
            <w:tcW w:w="2043" w:type="pct"/>
          </w:tcPr>
          <w:p w14:paraId="799793F5"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List of values</w:t>
            </w:r>
          </w:p>
          <w:p w14:paraId="47141211" w14:textId="77777777" w:rsidR="00432ACA" w:rsidRPr="001957FE" w:rsidRDefault="00432ACA">
            <w:pPr>
              <w:spacing w:after="0" w:line="240" w:lineRule="auto"/>
              <w:rPr>
                <w:rFonts w:ascii="Tahoma" w:hAnsi="Tahoma" w:cs="Tahoma"/>
                <w:bCs/>
                <w:sz w:val="20"/>
                <w:szCs w:val="20"/>
              </w:rPr>
            </w:pPr>
          </w:p>
        </w:tc>
        <w:tc>
          <w:tcPr>
            <w:tcW w:w="444" w:type="pct"/>
          </w:tcPr>
          <w:p w14:paraId="6805FDF3" w14:textId="77777777" w:rsidR="00432ACA" w:rsidRPr="001957FE" w:rsidRDefault="00432ACA">
            <w:pPr>
              <w:spacing w:after="0" w:line="240" w:lineRule="auto"/>
              <w:rPr>
                <w:rFonts w:ascii="Tahoma" w:hAnsi="Tahoma" w:cs="Tahoma"/>
                <w:bCs/>
                <w:sz w:val="20"/>
                <w:szCs w:val="20"/>
              </w:rPr>
            </w:pPr>
          </w:p>
        </w:tc>
      </w:tr>
      <w:tr w:rsidR="00432ACA" w:rsidRPr="001957FE" w14:paraId="7692555D" w14:textId="77777777" w:rsidTr="00432ACA">
        <w:tc>
          <w:tcPr>
            <w:tcW w:w="2513" w:type="pct"/>
          </w:tcPr>
          <w:p w14:paraId="2AD5E3AE"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Do you require cover for your own Plant and Machinery?</w:t>
            </w:r>
          </w:p>
        </w:tc>
        <w:tc>
          <w:tcPr>
            <w:tcW w:w="2043" w:type="pct"/>
          </w:tcPr>
          <w:p w14:paraId="6A8C5164"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Yes / No option</w:t>
            </w:r>
          </w:p>
          <w:p w14:paraId="241B5899"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Default value will be No</w:t>
            </w:r>
          </w:p>
        </w:tc>
        <w:tc>
          <w:tcPr>
            <w:tcW w:w="444" w:type="pct"/>
          </w:tcPr>
          <w:p w14:paraId="4822B54E" w14:textId="77777777" w:rsidR="00432ACA" w:rsidRPr="001957FE" w:rsidRDefault="00432ACA">
            <w:pPr>
              <w:spacing w:after="0" w:line="240" w:lineRule="auto"/>
              <w:rPr>
                <w:rFonts w:ascii="Tahoma" w:hAnsi="Tahoma" w:cs="Tahoma"/>
                <w:bCs/>
                <w:sz w:val="20"/>
                <w:szCs w:val="20"/>
              </w:rPr>
            </w:pPr>
          </w:p>
        </w:tc>
      </w:tr>
      <w:tr w:rsidR="00432ACA" w:rsidRPr="001957FE" w14:paraId="6022078D" w14:textId="77777777" w:rsidTr="00432ACA">
        <w:tc>
          <w:tcPr>
            <w:tcW w:w="2513" w:type="pct"/>
          </w:tcPr>
          <w:p w14:paraId="66E1BD6E"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What is the value of your own Plant and Machinery?</w:t>
            </w:r>
          </w:p>
        </w:tc>
        <w:tc>
          <w:tcPr>
            <w:tcW w:w="2043" w:type="pct"/>
          </w:tcPr>
          <w:p w14:paraId="7D2D0D7C"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List of values</w:t>
            </w:r>
          </w:p>
        </w:tc>
        <w:tc>
          <w:tcPr>
            <w:tcW w:w="444" w:type="pct"/>
          </w:tcPr>
          <w:p w14:paraId="446B36CC" w14:textId="77777777" w:rsidR="00432ACA" w:rsidRPr="001957FE" w:rsidRDefault="00432ACA">
            <w:pPr>
              <w:spacing w:after="0" w:line="240" w:lineRule="auto"/>
              <w:rPr>
                <w:rFonts w:ascii="Tahoma" w:hAnsi="Tahoma" w:cs="Tahoma"/>
                <w:bCs/>
                <w:sz w:val="20"/>
                <w:szCs w:val="20"/>
              </w:rPr>
            </w:pPr>
          </w:p>
        </w:tc>
      </w:tr>
      <w:tr w:rsidR="00432ACA" w:rsidRPr="001957FE" w14:paraId="458F420A" w14:textId="77777777" w:rsidTr="00432ACA">
        <w:tc>
          <w:tcPr>
            <w:tcW w:w="2513" w:type="pct"/>
          </w:tcPr>
          <w:p w14:paraId="14888517"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Do you require cover for Hired in Plant and Machinery?</w:t>
            </w:r>
          </w:p>
        </w:tc>
        <w:tc>
          <w:tcPr>
            <w:tcW w:w="2043" w:type="pct"/>
          </w:tcPr>
          <w:p w14:paraId="5466872A"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Yes / No option</w:t>
            </w:r>
          </w:p>
          <w:p w14:paraId="7C5C3EDB"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Default value will be No</w:t>
            </w:r>
          </w:p>
        </w:tc>
        <w:tc>
          <w:tcPr>
            <w:tcW w:w="444" w:type="pct"/>
          </w:tcPr>
          <w:p w14:paraId="79E44746" w14:textId="77777777" w:rsidR="00432ACA" w:rsidRPr="001957FE" w:rsidRDefault="00432ACA">
            <w:pPr>
              <w:spacing w:after="0" w:line="240" w:lineRule="auto"/>
              <w:rPr>
                <w:rFonts w:ascii="Tahoma" w:hAnsi="Tahoma" w:cs="Tahoma"/>
                <w:bCs/>
                <w:sz w:val="20"/>
                <w:szCs w:val="20"/>
              </w:rPr>
            </w:pPr>
          </w:p>
        </w:tc>
      </w:tr>
      <w:tr w:rsidR="00432ACA" w:rsidRPr="001957FE" w14:paraId="61CA10AF" w14:textId="77777777" w:rsidTr="00432ACA">
        <w:tc>
          <w:tcPr>
            <w:tcW w:w="2513" w:type="pct"/>
          </w:tcPr>
          <w:p w14:paraId="23E54BFB"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What do you spend on hire charges over 12 months?</w:t>
            </w:r>
          </w:p>
        </w:tc>
        <w:tc>
          <w:tcPr>
            <w:tcW w:w="2043" w:type="pct"/>
          </w:tcPr>
          <w:p w14:paraId="2EA0A790"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List of values</w:t>
            </w:r>
          </w:p>
        </w:tc>
        <w:tc>
          <w:tcPr>
            <w:tcW w:w="444" w:type="pct"/>
          </w:tcPr>
          <w:p w14:paraId="64490ECF" w14:textId="77777777" w:rsidR="00432ACA" w:rsidRPr="001957FE" w:rsidRDefault="00432ACA">
            <w:pPr>
              <w:spacing w:after="0" w:line="240" w:lineRule="auto"/>
              <w:rPr>
                <w:rFonts w:ascii="Tahoma" w:hAnsi="Tahoma" w:cs="Tahoma"/>
                <w:bCs/>
                <w:sz w:val="20"/>
                <w:szCs w:val="20"/>
              </w:rPr>
            </w:pPr>
          </w:p>
        </w:tc>
      </w:tr>
      <w:tr w:rsidR="00432ACA" w:rsidRPr="001957FE" w14:paraId="5BE2D105" w14:textId="77777777" w:rsidTr="00432ACA">
        <w:tc>
          <w:tcPr>
            <w:tcW w:w="2513" w:type="pct"/>
          </w:tcPr>
          <w:p w14:paraId="1FEF0296"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What is the total value of your Hired in Plant and Machinery?</w:t>
            </w:r>
          </w:p>
        </w:tc>
        <w:tc>
          <w:tcPr>
            <w:tcW w:w="2043" w:type="pct"/>
          </w:tcPr>
          <w:p w14:paraId="2F42F562"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List of values</w:t>
            </w:r>
          </w:p>
        </w:tc>
        <w:tc>
          <w:tcPr>
            <w:tcW w:w="444" w:type="pct"/>
          </w:tcPr>
          <w:p w14:paraId="36CC6F9E" w14:textId="77777777" w:rsidR="00432ACA" w:rsidRPr="001957FE" w:rsidRDefault="00432ACA">
            <w:pPr>
              <w:spacing w:after="0" w:line="240" w:lineRule="auto"/>
              <w:rPr>
                <w:rFonts w:ascii="Tahoma" w:hAnsi="Tahoma" w:cs="Tahoma"/>
                <w:bCs/>
                <w:sz w:val="20"/>
                <w:szCs w:val="20"/>
              </w:rPr>
            </w:pPr>
          </w:p>
        </w:tc>
      </w:tr>
      <w:tr w:rsidR="00432ACA" w:rsidRPr="001957FE" w14:paraId="592F8B30" w14:textId="77777777" w:rsidTr="00432ACA">
        <w:tc>
          <w:tcPr>
            <w:tcW w:w="2513" w:type="pct"/>
          </w:tcPr>
          <w:p w14:paraId="277997BE" w14:textId="77777777" w:rsidR="00432ACA" w:rsidRPr="001957FE" w:rsidRDefault="00432ACA" w:rsidP="00432ACA">
            <w:pPr>
              <w:pStyle w:val="NoSpacing"/>
              <w:rPr>
                <w:rFonts w:ascii="Tahoma" w:hAnsi="Tahoma" w:cs="Tahoma"/>
                <w:sz w:val="20"/>
                <w:szCs w:val="20"/>
              </w:rPr>
            </w:pPr>
            <w:r w:rsidRPr="001957FE">
              <w:rPr>
                <w:rFonts w:ascii="Tahoma" w:hAnsi="Tahoma" w:cs="Tahoma"/>
                <w:sz w:val="20"/>
                <w:szCs w:val="20"/>
              </w:rPr>
              <w:t>What is the Maximum Value of any one Item of Hired in Plant?</w:t>
            </w:r>
          </w:p>
        </w:tc>
        <w:tc>
          <w:tcPr>
            <w:tcW w:w="2043" w:type="pct"/>
          </w:tcPr>
          <w:p w14:paraId="7EBF0F37" w14:textId="77777777" w:rsidR="00432ACA" w:rsidRPr="001957FE" w:rsidRDefault="00432ACA">
            <w:pPr>
              <w:spacing w:after="0" w:line="240" w:lineRule="auto"/>
              <w:rPr>
                <w:rFonts w:ascii="Tahoma" w:hAnsi="Tahoma" w:cs="Tahoma"/>
                <w:bCs/>
                <w:sz w:val="20"/>
                <w:szCs w:val="20"/>
              </w:rPr>
            </w:pPr>
            <w:r w:rsidRPr="001957FE">
              <w:rPr>
                <w:rFonts w:ascii="Tahoma" w:hAnsi="Tahoma" w:cs="Tahoma"/>
                <w:bCs/>
                <w:sz w:val="20"/>
                <w:szCs w:val="20"/>
              </w:rPr>
              <w:t>List of values</w:t>
            </w:r>
          </w:p>
        </w:tc>
        <w:tc>
          <w:tcPr>
            <w:tcW w:w="444" w:type="pct"/>
          </w:tcPr>
          <w:p w14:paraId="02B79DDB" w14:textId="77777777" w:rsidR="00432ACA" w:rsidRPr="001957FE" w:rsidRDefault="00432ACA">
            <w:pPr>
              <w:spacing w:after="0" w:line="240" w:lineRule="auto"/>
              <w:rPr>
                <w:rFonts w:ascii="Tahoma" w:hAnsi="Tahoma" w:cs="Tahoma"/>
                <w:bCs/>
                <w:sz w:val="20"/>
                <w:szCs w:val="20"/>
              </w:rPr>
            </w:pPr>
          </w:p>
        </w:tc>
      </w:tr>
    </w:tbl>
    <w:p w14:paraId="0FFB85DD" w14:textId="77777777" w:rsidR="001957FE" w:rsidRDefault="004C035D" w:rsidP="00432ACA">
      <w:pPr>
        <w:rPr>
          <w:rFonts w:ascii="Tahoma" w:hAnsi="Tahoma" w:cs="Tahoma"/>
          <w:b/>
          <w:sz w:val="26"/>
          <w:szCs w:val="26"/>
        </w:rPr>
      </w:pPr>
      <w:r>
        <w:rPr>
          <w:rFonts w:ascii="Tahoma" w:hAnsi="Tahoma" w:cs="Tahoma"/>
          <w:b/>
          <w:sz w:val="26"/>
          <w:szCs w:val="26"/>
        </w:rPr>
        <w:t>8.1.6</w:t>
      </w:r>
      <w:r w:rsidR="00432ACA">
        <w:rPr>
          <w:rFonts w:ascii="Tahoma" w:hAnsi="Tahoma" w:cs="Tahoma"/>
          <w:b/>
          <w:sz w:val="26"/>
          <w:szCs w:val="26"/>
        </w:rPr>
        <w:t xml:space="preserve"> Personal Accident and Income Protection</w:t>
      </w:r>
    </w:p>
    <w:p w14:paraId="3F4B1619" w14:textId="77777777" w:rsidR="0095123C" w:rsidRPr="0095123C" w:rsidRDefault="0095123C" w:rsidP="00432ACA">
      <w:pPr>
        <w:rPr>
          <w:rFonts w:ascii="Tahoma" w:hAnsi="Tahoma" w:cs="Tahoma"/>
          <w:szCs w:val="26"/>
        </w:rPr>
      </w:pPr>
      <w:r>
        <w:rPr>
          <w:rFonts w:ascii="Tahoma" w:hAnsi="Tahoma" w:cs="Tahoma"/>
          <w:szCs w:val="26"/>
        </w:rPr>
        <w:t>Presented when select ‘Next’ from Contractors All Risk screen</w:t>
      </w:r>
    </w:p>
    <w:p w14:paraId="3E9B9A5E" w14:textId="77777777" w:rsidR="001957FE" w:rsidRPr="009024F6" w:rsidRDefault="001957FE" w:rsidP="00432ACA">
      <w:pPr>
        <w:rPr>
          <w:rFonts w:ascii="Tahoma" w:hAnsi="Tahoma" w:cs="Tahoma"/>
          <w:b/>
          <w:sz w:val="26"/>
          <w:szCs w:val="26"/>
        </w:rPr>
      </w:pPr>
      <w:r>
        <w:rPr>
          <w:noProof/>
          <w:lang w:eastAsia="en-GB"/>
        </w:rPr>
        <w:lastRenderedPageBreak/>
        <w:drawing>
          <wp:inline distT="0" distB="0" distL="0" distR="0" wp14:anchorId="47336273" wp14:editId="1954AD39">
            <wp:extent cx="5372100" cy="3925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3925570"/>
                    </a:xfrm>
                    <a:prstGeom prst="rect">
                      <a:avLst/>
                    </a:prstGeom>
                  </pic:spPr>
                </pic:pic>
              </a:graphicData>
            </a:graphic>
          </wp:inline>
        </w:drawing>
      </w:r>
    </w:p>
    <w:p w14:paraId="727DE774" w14:textId="77777777" w:rsidR="001957FE" w:rsidRPr="009024F6" w:rsidRDefault="001957FE" w:rsidP="00432ACA">
      <w:pPr>
        <w:rPr>
          <w:rFonts w:ascii="Tahoma" w:hAnsi="Tahoma" w:cs="Tahoma"/>
          <w:szCs w:val="26"/>
        </w:rPr>
      </w:pPr>
      <w:r>
        <w:rPr>
          <w:rFonts w:ascii="Tahoma" w:hAnsi="Tahoma" w:cs="Tahoma"/>
          <w:szCs w:val="26"/>
        </w:rPr>
        <w:t>The following fields will be presented:</w:t>
      </w:r>
      <w:r w:rsidR="004C035D">
        <w:rPr>
          <w:rFonts w:ascii="Tahoma" w:hAnsi="Tahoma" w:cs="Tahoma"/>
          <w:b/>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0"/>
        <w:gridCol w:w="4356"/>
        <w:gridCol w:w="870"/>
      </w:tblGrid>
      <w:tr w:rsidR="001957FE" w:rsidRPr="009F1954" w14:paraId="074A6D14" w14:textId="77777777" w:rsidTr="001957FE">
        <w:tc>
          <w:tcPr>
            <w:tcW w:w="2501" w:type="pct"/>
            <w:shd w:val="clear" w:color="auto" w:fill="C0C0C0"/>
          </w:tcPr>
          <w:p w14:paraId="63254F24"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Field Heading</w:t>
            </w:r>
          </w:p>
        </w:tc>
        <w:tc>
          <w:tcPr>
            <w:tcW w:w="2083" w:type="pct"/>
            <w:shd w:val="clear" w:color="auto" w:fill="C0C0C0"/>
          </w:tcPr>
          <w:p w14:paraId="2959F79D"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Comments</w:t>
            </w:r>
          </w:p>
        </w:tc>
        <w:tc>
          <w:tcPr>
            <w:tcW w:w="416" w:type="pct"/>
            <w:shd w:val="clear" w:color="auto" w:fill="C0C0C0"/>
          </w:tcPr>
          <w:p w14:paraId="7B7D0C36"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Ref</w:t>
            </w:r>
          </w:p>
        </w:tc>
      </w:tr>
    </w:tbl>
    <w:p w14:paraId="4D475CAD" w14:textId="77777777" w:rsidR="004E0717" w:rsidRDefault="004E0717" w:rsidP="00432ACA">
      <w:pPr>
        <w:rPr>
          <w:rFonts w:ascii="Tahoma" w:hAnsi="Tahoma" w:cs="Tahoma"/>
        </w:rPr>
      </w:pPr>
    </w:p>
    <w:tbl>
      <w:tblPr>
        <w:tblStyle w:val="TableGrid"/>
        <w:tblW w:w="5000" w:type="pct"/>
        <w:tblLook w:val="04A0" w:firstRow="1" w:lastRow="0" w:firstColumn="1" w:lastColumn="0" w:noHBand="0" w:noVBand="1"/>
      </w:tblPr>
      <w:tblGrid>
        <w:gridCol w:w="5256"/>
        <w:gridCol w:w="4272"/>
        <w:gridCol w:w="928"/>
      </w:tblGrid>
      <w:tr w:rsidR="001957FE" w14:paraId="6767ACC2" w14:textId="77777777" w:rsidTr="001957FE">
        <w:tc>
          <w:tcPr>
            <w:tcW w:w="2513" w:type="pct"/>
          </w:tcPr>
          <w:p w14:paraId="45BB2C78" w14:textId="77777777" w:rsidR="001957FE" w:rsidRPr="001957FE" w:rsidRDefault="001957FE" w:rsidP="001957FE">
            <w:pPr>
              <w:pStyle w:val="NoSpacing"/>
              <w:rPr>
                <w:rFonts w:ascii="Tahoma" w:hAnsi="Tahoma" w:cs="Tahoma"/>
                <w:sz w:val="20"/>
              </w:rPr>
            </w:pPr>
            <w:r w:rsidRPr="001957FE">
              <w:rPr>
                <w:rFonts w:ascii="Tahoma" w:hAnsi="Tahoma" w:cs="Tahoma"/>
                <w:sz w:val="20"/>
              </w:rPr>
              <w:t>Would you like to include Personal Accident and Income Protection cover?</w:t>
            </w:r>
          </w:p>
        </w:tc>
        <w:tc>
          <w:tcPr>
            <w:tcW w:w="2043" w:type="pct"/>
          </w:tcPr>
          <w:p w14:paraId="38A5C658" w14:textId="77777777" w:rsidR="001957FE" w:rsidRPr="001957FE" w:rsidRDefault="001957FE" w:rsidP="001957FE">
            <w:pPr>
              <w:pStyle w:val="NoSpacing"/>
              <w:rPr>
                <w:rFonts w:ascii="Tahoma" w:hAnsi="Tahoma" w:cs="Tahoma"/>
                <w:sz w:val="20"/>
              </w:rPr>
            </w:pPr>
            <w:r w:rsidRPr="001957FE">
              <w:rPr>
                <w:rFonts w:ascii="Tahoma" w:hAnsi="Tahoma" w:cs="Tahoma"/>
                <w:sz w:val="20"/>
              </w:rPr>
              <w:t>Yes / No option</w:t>
            </w:r>
          </w:p>
          <w:p w14:paraId="4AB6F423" w14:textId="77777777" w:rsidR="001957FE" w:rsidRPr="001957FE" w:rsidRDefault="001957FE" w:rsidP="001957FE">
            <w:pPr>
              <w:pStyle w:val="NoSpacing"/>
              <w:rPr>
                <w:rFonts w:ascii="Tahoma" w:hAnsi="Tahoma" w:cs="Tahoma"/>
                <w:sz w:val="20"/>
              </w:rPr>
            </w:pPr>
            <w:r>
              <w:rPr>
                <w:rFonts w:ascii="Tahoma" w:hAnsi="Tahoma" w:cs="Tahoma"/>
                <w:sz w:val="20"/>
              </w:rPr>
              <w:t>Default value will be No</w:t>
            </w:r>
          </w:p>
        </w:tc>
        <w:tc>
          <w:tcPr>
            <w:tcW w:w="444" w:type="pct"/>
          </w:tcPr>
          <w:p w14:paraId="67C0B835" w14:textId="77777777" w:rsidR="001957FE" w:rsidRPr="001957FE" w:rsidRDefault="001957FE" w:rsidP="001957FE">
            <w:pPr>
              <w:pStyle w:val="NoSpacing"/>
              <w:rPr>
                <w:rFonts w:ascii="Tahoma" w:hAnsi="Tahoma" w:cs="Tahoma"/>
                <w:sz w:val="20"/>
              </w:rPr>
            </w:pPr>
          </w:p>
        </w:tc>
      </w:tr>
      <w:tr w:rsidR="001957FE" w14:paraId="449BA3E4" w14:textId="77777777" w:rsidTr="001957FE">
        <w:tc>
          <w:tcPr>
            <w:tcW w:w="2513" w:type="pct"/>
          </w:tcPr>
          <w:p w14:paraId="0F5B70B6" w14:textId="77777777" w:rsidR="001957FE" w:rsidRPr="001957FE" w:rsidRDefault="001957FE" w:rsidP="001957FE">
            <w:pPr>
              <w:pStyle w:val="NoSpacing"/>
              <w:rPr>
                <w:rFonts w:ascii="Tahoma" w:hAnsi="Tahoma" w:cs="Tahoma"/>
                <w:sz w:val="20"/>
              </w:rPr>
            </w:pPr>
            <w:r w:rsidRPr="001957FE">
              <w:rPr>
                <w:rFonts w:ascii="Tahoma" w:hAnsi="Tahoma" w:cs="Tahoma"/>
                <w:sz w:val="20"/>
              </w:rPr>
              <w:t>What level of Personal Accident would you like to add?</w:t>
            </w:r>
          </w:p>
        </w:tc>
        <w:tc>
          <w:tcPr>
            <w:tcW w:w="2043" w:type="pct"/>
          </w:tcPr>
          <w:p w14:paraId="41FFAE9D" w14:textId="77777777" w:rsidR="001957FE" w:rsidRPr="001957FE" w:rsidRDefault="001957FE" w:rsidP="001957FE">
            <w:pPr>
              <w:pStyle w:val="NoSpacing"/>
              <w:rPr>
                <w:rFonts w:ascii="Tahoma" w:hAnsi="Tahoma" w:cs="Tahoma"/>
                <w:sz w:val="20"/>
              </w:rPr>
            </w:pPr>
            <w:r>
              <w:rPr>
                <w:rFonts w:ascii="Tahoma" w:hAnsi="Tahoma" w:cs="Tahoma"/>
                <w:sz w:val="20"/>
              </w:rPr>
              <w:t>List of values</w:t>
            </w:r>
          </w:p>
        </w:tc>
        <w:tc>
          <w:tcPr>
            <w:tcW w:w="444" w:type="pct"/>
          </w:tcPr>
          <w:p w14:paraId="08DA953B" w14:textId="77777777" w:rsidR="001957FE" w:rsidRPr="001957FE" w:rsidRDefault="001957FE" w:rsidP="001957FE">
            <w:pPr>
              <w:pStyle w:val="NoSpacing"/>
              <w:rPr>
                <w:rFonts w:ascii="Tahoma" w:hAnsi="Tahoma" w:cs="Tahoma"/>
                <w:sz w:val="20"/>
              </w:rPr>
            </w:pPr>
          </w:p>
        </w:tc>
      </w:tr>
      <w:tr w:rsidR="001957FE" w14:paraId="49FC6270" w14:textId="77777777" w:rsidTr="001957FE">
        <w:tc>
          <w:tcPr>
            <w:tcW w:w="2513" w:type="pct"/>
          </w:tcPr>
          <w:p w14:paraId="21EB4928" w14:textId="77777777" w:rsidR="001957FE" w:rsidRPr="001957FE" w:rsidRDefault="001957FE" w:rsidP="001957FE">
            <w:pPr>
              <w:pStyle w:val="NoSpacing"/>
              <w:rPr>
                <w:rFonts w:ascii="Tahoma" w:hAnsi="Tahoma" w:cs="Tahoma"/>
                <w:sz w:val="20"/>
              </w:rPr>
            </w:pPr>
            <w:r w:rsidRPr="001957FE">
              <w:rPr>
                <w:rFonts w:ascii="Tahoma" w:hAnsi="Tahoma" w:cs="Tahoma"/>
                <w:sz w:val="20"/>
              </w:rPr>
              <w:t>What Level of Income protection would you like to add?</w:t>
            </w:r>
          </w:p>
        </w:tc>
        <w:tc>
          <w:tcPr>
            <w:tcW w:w="2043" w:type="pct"/>
          </w:tcPr>
          <w:p w14:paraId="5A624983" w14:textId="77777777" w:rsidR="001957FE" w:rsidRPr="001957FE" w:rsidRDefault="001957FE" w:rsidP="001957FE">
            <w:pPr>
              <w:pStyle w:val="NoSpacing"/>
              <w:rPr>
                <w:rFonts w:ascii="Tahoma" w:hAnsi="Tahoma" w:cs="Tahoma"/>
                <w:sz w:val="20"/>
              </w:rPr>
            </w:pPr>
            <w:r>
              <w:rPr>
                <w:rFonts w:ascii="Tahoma" w:hAnsi="Tahoma" w:cs="Tahoma"/>
                <w:sz w:val="20"/>
              </w:rPr>
              <w:t>List of values</w:t>
            </w:r>
          </w:p>
        </w:tc>
        <w:tc>
          <w:tcPr>
            <w:tcW w:w="444" w:type="pct"/>
          </w:tcPr>
          <w:p w14:paraId="07AB1975" w14:textId="77777777" w:rsidR="001957FE" w:rsidRPr="001957FE" w:rsidRDefault="001957FE" w:rsidP="001957FE">
            <w:pPr>
              <w:pStyle w:val="NoSpacing"/>
              <w:rPr>
                <w:rFonts w:ascii="Tahoma" w:hAnsi="Tahoma" w:cs="Tahoma"/>
                <w:sz w:val="20"/>
              </w:rPr>
            </w:pPr>
          </w:p>
        </w:tc>
      </w:tr>
      <w:tr w:rsidR="001957FE" w14:paraId="39312D55" w14:textId="77777777" w:rsidTr="001957FE">
        <w:tc>
          <w:tcPr>
            <w:tcW w:w="2513" w:type="pct"/>
          </w:tcPr>
          <w:p w14:paraId="725940B8" w14:textId="77777777" w:rsidR="001957FE" w:rsidRPr="001957FE" w:rsidRDefault="001957FE" w:rsidP="001957FE">
            <w:pPr>
              <w:pStyle w:val="NoSpacing"/>
              <w:rPr>
                <w:rFonts w:ascii="Tahoma" w:hAnsi="Tahoma" w:cs="Tahoma"/>
                <w:sz w:val="20"/>
              </w:rPr>
            </w:pPr>
            <w:r w:rsidRPr="001957FE">
              <w:rPr>
                <w:rFonts w:ascii="Tahoma" w:hAnsi="Tahoma" w:cs="Tahoma"/>
                <w:sz w:val="20"/>
              </w:rPr>
              <w:t>What is the total number of people you want to cover for Personal Accident and Income Protection?</w:t>
            </w:r>
          </w:p>
        </w:tc>
        <w:tc>
          <w:tcPr>
            <w:tcW w:w="2043" w:type="pct"/>
          </w:tcPr>
          <w:p w14:paraId="6514D178" w14:textId="77777777" w:rsidR="001957FE" w:rsidRPr="001957FE" w:rsidRDefault="001957FE" w:rsidP="001957FE">
            <w:pPr>
              <w:pStyle w:val="NoSpacing"/>
              <w:rPr>
                <w:rFonts w:ascii="Tahoma" w:hAnsi="Tahoma" w:cs="Tahoma"/>
                <w:sz w:val="20"/>
              </w:rPr>
            </w:pPr>
            <w:r>
              <w:rPr>
                <w:rFonts w:ascii="Tahoma" w:hAnsi="Tahoma" w:cs="Tahoma"/>
                <w:sz w:val="20"/>
              </w:rPr>
              <w:t>Numeric characters</w:t>
            </w:r>
          </w:p>
        </w:tc>
        <w:tc>
          <w:tcPr>
            <w:tcW w:w="444" w:type="pct"/>
          </w:tcPr>
          <w:p w14:paraId="6AB4E7E5" w14:textId="77777777" w:rsidR="001957FE" w:rsidRPr="001957FE" w:rsidRDefault="001957FE" w:rsidP="001957FE">
            <w:pPr>
              <w:pStyle w:val="NoSpacing"/>
              <w:rPr>
                <w:rFonts w:ascii="Tahoma" w:hAnsi="Tahoma" w:cs="Tahoma"/>
                <w:sz w:val="20"/>
              </w:rPr>
            </w:pPr>
          </w:p>
        </w:tc>
      </w:tr>
      <w:tr w:rsidR="001957FE" w14:paraId="23AA26FD" w14:textId="77777777" w:rsidTr="001957FE">
        <w:tc>
          <w:tcPr>
            <w:tcW w:w="2513" w:type="pct"/>
          </w:tcPr>
          <w:p w14:paraId="2EA4FA5C" w14:textId="77777777" w:rsidR="001957FE" w:rsidRPr="001957FE" w:rsidRDefault="001957FE" w:rsidP="001957FE">
            <w:pPr>
              <w:pStyle w:val="NoSpacing"/>
              <w:rPr>
                <w:rFonts w:ascii="Tahoma" w:hAnsi="Tahoma" w:cs="Tahoma"/>
                <w:sz w:val="20"/>
              </w:rPr>
            </w:pPr>
            <w:r w:rsidRPr="001957FE">
              <w:rPr>
                <w:rFonts w:ascii="Tahoma" w:hAnsi="Tahoma" w:cs="Tahoma"/>
                <w:sz w:val="20"/>
              </w:rPr>
              <w:t>People Covered</w:t>
            </w:r>
          </w:p>
        </w:tc>
        <w:tc>
          <w:tcPr>
            <w:tcW w:w="2043" w:type="pct"/>
          </w:tcPr>
          <w:p w14:paraId="0A256528" w14:textId="77777777" w:rsidR="001957FE" w:rsidRPr="001957FE" w:rsidRDefault="001957FE" w:rsidP="001957FE">
            <w:pPr>
              <w:pStyle w:val="NoSpacing"/>
              <w:rPr>
                <w:rFonts w:ascii="Tahoma" w:hAnsi="Tahoma" w:cs="Tahoma"/>
                <w:sz w:val="20"/>
              </w:rPr>
            </w:pPr>
            <w:r w:rsidRPr="001957FE">
              <w:rPr>
                <w:rFonts w:ascii="Tahoma" w:hAnsi="Tahoma" w:cs="Tahoma"/>
                <w:sz w:val="20"/>
              </w:rPr>
              <w:t>Summary of all people covered by PAIP</w:t>
            </w:r>
          </w:p>
        </w:tc>
        <w:tc>
          <w:tcPr>
            <w:tcW w:w="444" w:type="pct"/>
          </w:tcPr>
          <w:p w14:paraId="57A658D1" w14:textId="77777777" w:rsidR="001957FE" w:rsidRPr="001957FE" w:rsidRDefault="001957FE" w:rsidP="001957FE">
            <w:pPr>
              <w:pStyle w:val="NoSpacing"/>
              <w:rPr>
                <w:rFonts w:ascii="Tahoma" w:hAnsi="Tahoma" w:cs="Tahoma"/>
                <w:sz w:val="20"/>
              </w:rPr>
            </w:pPr>
          </w:p>
        </w:tc>
      </w:tr>
    </w:tbl>
    <w:p w14:paraId="51A68250" w14:textId="77777777" w:rsidR="001957FE" w:rsidRDefault="001957FE" w:rsidP="00432ACA">
      <w:pPr>
        <w:rPr>
          <w:rFonts w:ascii="Tahoma" w:hAnsi="Tahoma" w:cs="Tahoma"/>
        </w:rPr>
      </w:pPr>
    </w:p>
    <w:p w14:paraId="7BE21F0F" w14:textId="77777777" w:rsidR="001957FE" w:rsidRDefault="001957FE">
      <w:pPr>
        <w:spacing w:after="0" w:line="240" w:lineRule="auto"/>
        <w:rPr>
          <w:rFonts w:ascii="Tahoma" w:hAnsi="Tahoma" w:cs="Tahoma"/>
          <w:b/>
          <w:sz w:val="26"/>
          <w:szCs w:val="26"/>
        </w:rPr>
      </w:pPr>
      <w:r>
        <w:rPr>
          <w:rFonts w:ascii="Tahoma" w:hAnsi="Tahoma" w:cs="Tahoma"/>
          <w:b/>
          <w:sz w:val="26"/>
          <w:szCs w:val="26"/>
        </w:rPr>
        <w:br w:type="page"/>
      </w:r>
    </w:p>
    <w:p w14:paraId="2CCE8726" w14:textId="77777777" w:rsidR="001957FE" w:rsidRDefault="001957FE" w:rsidP="00432ACA">
      <w:pPr>
        <w:rPr>
          <w:rFonts w:ascii="Tahoma" w:hAnsi="Tahoma" w:cs="Tahoma"/>
          <w:b/>
          <w:sz w:val="26"/>
          <w:szCs w:val="26"/>
        </w:rPr>
      </w:pPr>
      <w:r w:rsidRPr="001957FE">
        <w:rPr>
          <w:rFonts w:ascii="Tahoma" w:hAnsi="Tahoma" w:cs="Tahoma"/>
          <w:b/>
          <w:sz w:val="26"/>
          <w:szCs w:val="26"/>
        </w:rPr>
        <w:lastRenderedPageBreak/>
        <w:t>8.1.7</w:t>
      </w:r>
      <w:r>
        <w:rPr>
          <w:rFonts w:ascii="Tahoma" w:hAnsi="Tahoma" w:cs="Tahoma"/>
          <w:b/>
          <w:sz w:val="26"/>
          <w:szCs w:val="26"/>
        </w:rPr>
        <w:t xml:space="preserve"> Professional Indemnity</w:t>
      </w:r>
    </w:p>
    <w:p w14:paraId="0A238AA9" w14:textId="77777777" w:rsidR="0095123C" w:rsidRPr="0095123C" w:rsidRDefault="0095123C" w:rsidP="00432ACA">
      <w:pPr>
        <w:rPr>
          <w:rFonts w:ascii="Tahoma" w:hAnsi="Tahoma" w:cs="Tahoma"/>
          <w:szCs w:val="26"/>
        </w:rPr>
      </w:pPr>
      <w:r>
        <w:rPr>
          <w:rFonts w:ascii="Tahoma" w:hAnsi="Tahoma" w:cs="Tahoma"/>
          <w:szCs w:val="26"/>
        </w:rPr>
        <w:t>Presented when select ‘Next’ from Personal Accident and Income Protection screen</w:t>
      </w:r>
    </w:p>
    <w:p w14:paraId="108B1E4F" w14:textId="77777777" w:rsidR="001957FE" w:rsidRDefault="001957FE" w:rsidP="00432ACA">
      <w:pPr>
        <w:rPr>
          <w:rFonts w:ascii="Tahoma" w:hAnsi="Tahoma" w:cs="Tahoma"/>
          <w:b/>
          <w:sz w:val="26"/>
          <w:szCs w:val="26"/>
        </w:rPr>
      </w:pPr>
      <w:r>
        <w:rPr>
          <w:noProof/>
          <w:lang w:eastAsia="en-GB"/>
        </w:rPr>
        <w:drawing>
          <wp:inline distT="0" distB="0" distL="0" distR="0" wp14:anchorId="60861635" wp14:editId="130ED96E">
            <wp:extent cx="5372100" cy="2458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2458085"/>
                    </a:xfrm>
                    <a:prstGeom prst="rect">
                      <a:avLst/>
                    </a:prstGeom>
                  </pic:spPr>
                </pic:pic>
              </a:graphicData>
            </a:graphic>
          </wp:inline>
        </w:drawing>
      </w:r>
    </w:p>
    <w:p w14:paraId="441676EB" w14:textId="77777777" w:rsidR="001957FE" w:rsidRDefault="001957FE" w:rsidP="00432ACA">
      <w:pPr>
        <w:rPr>
          <w:rFonts w:ascii="Tahoma" w:hAnsi="Tahoma" w:cs="Tahoma"/>
          <w:b/>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0"/>
        <w:gridCol w:w="4356"/>
        <w:gridCol w:w="870"/>
      </w:tblGrid>
      <w:tr w:rsidR="001957FE" w:rsidRPr="001957FE" w14:paraId="6673B5A5" w14:textId="77777777" w:rsidTr="007C505D">
        <w:tc>
          <w:tcPr>
            <w:tcW w:w="2501" w:type="pct"/>
            <w:shd w:val="clear" w:color="auto" w:fill="C0C0C0"/>
          </w:tcPr>
          <w:p w14:paraId="2CDCF462"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Field Heading</w:t>
            </w:r>
          </w:p>
        </w:tc>
        <w:tc>
          <w:tcPr>
            <w:tcW w:w="2083" w:type="pct"/>
            <w:shd w:val="clear" w:color="auto" w:fill="C0C0C0"/>
          </w:tcPr>
          <w:p w14:paraId="3398135E"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Comments</w:t>
            </w:r>
          </w:p>
        </w:tc>
        <w:tc>
          <w:tcPr>
            <w:tcW w:w="416" w:type="pct"/>
            <w:shd w:val="clear" w:color="auto" w:fill="C0C0C0"/>
          </w:tcPr>
          <w:p w14:paraId="6C2BC6BA" w14:textId="77777777" w:rsidR="001957FE" w:rsidRPr="009D3E05" w:rsidRDefault="001957FE" w:rsidP="001E7026">
            <w:pPr>
              <w:rPr>
                <w:rFonts w:ascii="Tahoma" w:hAnsi="Tahoma" w:cs="Tahoma"/>
                <w:b/>
                <w:sz w:val="20"/>
                <w:szCs w:val="20"/>
              </w:rPr>
            </w:pPr>
            <w:r w:rsidRPr="009D3E05">
              <w:rPr>
                <w:rFonts w:ascii="Tahoma" w:hAnsi="Tahoma" w:cs="Tahoma"/>
                <w:b/>
                <w:sz w:val="20"/>
                <w:szCs w:val="20"/>
              </w:rPr>
              <w:t>Ref</w:t>
            </w:r>
          </w:p>
        </w:tc>
      </w:tr>
    </w:tbl>
    <w:p w14:paraId="000C6053" w14:textId="77777777" w:rsidR="001957FE" w:rsidRDefault="001957FE" w:rsidP="00432ACA">
      <w:pPr>
        <w:rPr>
          <w:rFonts w:ascii="Tahoma" w:hAnsi="Tahoma" w:cs="Tahoma"/>
          <w:b/>
          <w:sz w:val="26"/>
          <w:szCs w:val="26"/>
        </w:rPr>
      </w:pPr>
    </w:p>
    <w:tbl>
      <w:tblPr>
        <w:tblStyle w:val="TableGrid"/>
        <w:tblW w:w="0" w:type="auto"/>
        <w:tblLook w:val="04A0" w:firstRow="1" w:lastRow="0" w:firstColumn="1" w:lastColumn="0" w:noHBand="0" w:noVBand="1"/>
      </w:tblPr>
      <w:tblGrid>
        <w:gridCol w:w="2892"/>
        <w:gridCol w:w="2892"/>
        <w:gridCol w:w="2892"/>
      </w:tblGrid>
      <w:tr w:rsidR="007C505D" w14:paraId="40D6239D" w14:textId="77777777" w:rsidTr="007C505D">
        <w:tc>
          <w:tcPr>
            <w:tcW w:w="2892" w:type="dxa"/>
          </w:tcPr>
          <w:p w14:paraId="75D7FA69" w14:textId="77777777" w:rsidR="007C505D" w:rsidRPr="007C505D" w:rsidRDefault="007C505D" w:rsidP="007C505D">
            <w:pPr>
              <w:pStyle w:val="NoSpacing"/>
              <w:rPr>
                <w:rFonts w:ascii="Tahoma" w:hAnsi="Tahoma" w:cs="Tahoma"/>
                <w:sz w:val="20"/>
              </w:rPr>
            </w:pPr>
            <w:r>
              <w:rPr>
                <w:rFonts w:ascii="Tahoma" w:hAnsi="Tahoma" w:cs="Tahoma"/>
                <w:sz w:val="20"/>
              </w:rPr>
              <w:t>Do you offer advice, design or certification activities?</w:t>
            </w:r>
          </w:p>
        </w:tc>
        <w:tc>
          <w:tcPr>
            <w:tcW w:w="2892" w:type="dxa"/>
          </w:tcPr>
          <w:p w14:paraId="79AE7911" w14:textId="77777777" w:rsidR="007C505D" w:rsidRDefault="007C505D" w:rsidP="007C505D">
            <w:pPr>
              <w:pStyle w:val="NoSpacing"/>
              <w:rPr>
                <w:rFonts w:ascii="Tahoma" w:hAnsi="Tahoma" w:cs="Tahoma"/>
                <w:sz w:val="20"/>
              </w:rPr>
            </w:pPr>
            <w:r>
              <w:rPr>
                <w:rFonts w:ascii="Tahoma" w:hAnsi="Tahoma" w:cs="Tahoma"/>
                <w:sz w:val="20"/>
              </w:rPr>
              <w:t>Yes / No option</w:t>
            </w:r>
          </w:p>
          <w:p w14:paraId="35677072" w14:textId="77777777" w:rsidR="007C505D" w:rsidRPr="007C505D" w:rsidRDefault="007C505D" w:rsidP="007C505D">
            <w:pPr>
              <w:pStyle w:val="NoSpacing"/>
              <w:rPr>
                <w:rFonts w:ascii="Tahoma" w:hAnsi="Tahoma" w:cs="Tahoma"/>
                <w:sz w:val="20"/>
              </w:rPr>
            </w:pPr>
            <w:r>
              <w:rPr>
                <w:rFonts w:ascii="Tahoma" w:hAnsi="Tahoma" w:cs="Tahoma"/>
                <w:sz w:val="20"/>
              </w:rPr>
              <w:t>Default value will be No</w:t>
            </w:r>
          </w:p>
        </w:tc>
        <w:tc>
          <w:tcPr>
            <w:tcW w:w="2892" w:type="dxa"/>
          </w:tcPr>
          <w:p w14:paraId="5C519536" w14:textId="77777777" w:rsidR="007C505D" w:rsidRPr="007C505D" w:rsidRDefault="007C505D" w:rsidP="007C505D">
            <w:pPr>
              <w:pStyle w:val="NoSpacing"/>
              <w:rPr>
                <w:rFonts w:ascii="Tahoma" w:hAnsi="Tahoma" w:cs="Tahoma"/>
                <w:sz w:val="20"/>
              </w:rPr>
            </w:pPr>
          </w:p>
        </w:tc>
      </w:tr>
      <w:tr w:rsidR="007C505D" w14:paraId="79A8849F" w14:textId="77777777" w:rsidTr="007C505D">
        <w:tc>
          <w:tcPr>
            <w:tcW w:w="2892" w:type="dxa"/>
          </w:tcPr>
          <w:p w14:paraId="7221268F" w14:textId="77777777" w:rsidR="007C505D" w:rsidRDefault="007C505D" w:rsidP="007C505D">
            <w:pPr>
              <w:pStyle w:val="NoSpacing"/>
              <w:rPr>
                <w:rFonts w:ascii="Tahoma" w:hAnsi="Tahoma" w:cs="Tahoma"/>
                <w:sz w:val="20"/>
              </w:rPr>
            </w:pPr>
            <w:r>
              <w:rPr>
                <w:rFonts w:ascii="Tahoma" w:hAnsi="Tahoma" w:cs="Tahoma"/>
                <w:sz w:val="20"/>
              </w:rPr>
              <w:t>Do you require Professional Indemnity Insurance?</w:t>
            </w:r>
          </w:p>
        </w:tc>
        <w:tc>
          <w:tcPr>
            <w:tcW w:w="2892" w:type="dxa"/>
          </w:tcPr>
          <w:p w14:paraId="7CD124B2" w14:textId="77777777" w:rsidR="007C505D" w:rsidRDefault="007C505D" w:rsidP="007C505D">
            <w:pPr>
              <w:pStyle w:val="NoSpacing"/>
              <w:rPr>
                <w:rFonts w:ascii="Tahoma" w:hAnsi="Tahoma" w:cs="Tahoma"/>
                <w:sz w:val="20"/>
              </w:rPr>
            </w:pPr>
            <w:r>
              <w:rPr>
                <w:rFonts w:ascii="Tahoma" w:hAnsi="Tahoma" w:cs="Tahoma"/>
                <w:sz w:val="20"/>
              </w:rPr>
              <w:t>Yes / No option</w:t>
            </w:r>
          </w:p>
          <w:p w14:paraId="7E79BE77" w14:textId="77777777" w:rsidR="007C505D" w:rsidRPr="007C505D" w:rsidRDefault="007C505D" w:rsidP="007C505D">
            <w:pPr>
              <w:pStyle w:val="NoSpacing"/>
              <w:rPr>
                <w:rFonts w:ascii="Tahoma" w:hAnsi="Tahoma" w:cs="Tahoma"/>
                <w:sz w:val="20"/>
              </w:rPr>
            </w:pPr>
            <w:r>
              <w:rPr>
                <w:rFonts w:ascii="Tahoma" w:hAnsi="Tahoma" w:cs="Tahoma"/>
                <w:sz w:val="20"/>
              </w:rPr>
              <w:t>Default value will be No</w:t>
            </w:r>
          </w:p>
        </w:tc>
        <w:tc>
          <w:tcPr>
            <w:tcW w:w="2892" w:type="dxa"/>
          </w:tcPr>
          <w:p w14:paraId="1F8CDA89" w14:textId="77777777" w:rsidR="007C505D" w:rsidRPr="007C505D" w:rsidRDefault="007C505D" w:rsidP="007C505D">
            <w:pPr>
              <w:pStyle w:val="NoSpacing"/>
              <w:rPr>
                <w:rFonts w:ascii="Tahoma" w:hAnsi="Tahoma" w:cs="Tahoma"/>
                <w:sz w:val="20"/>
              </w:rPr>
            </w:pPr>
          </w:p>
        </w:tc>
      </w:tr>
      <w:tr w:rsidR="007C505D" w14:paraId="56BD270A" w14:textId="77777777" w:rsidTr="007C505D">
        <w:tc>
          <w:tcPr>
            <w:tcW w:w="2892" w:type="dxa"/>
          </w:tcPr>
          <w:p w14:paraId="50F4B335" w14:textId="77777777" w:rsidR="007C505D" w:rsidRDefault="007C505D" w:rsidP="007C505D">
            <w:pPr>
              <w:pStyle w:val="NoSpacing"/>
              <w:rPr>
                <w:rFonts w:ascii="Tahoma" w:hAnsi="Tahoma" w:cs="Tahoma"/>
                <w:sz w:val="20"/>
              </w:rPr>
            </w:pPr>
            <w:r>
              <w:rPr>
                <w:rFonts w:ascii="Tahoma" w:hAnsi="Tahoma" w:cs="Tahoma"/>
                <w:sz w:val="20"/>
              </w:rPr>
              <w:t>Please select the level of Professional Indemnity cover required.</w:t>
            </w:r>
          </w:p>
        </w:tc>
        <w:tc>
          <w:tcPr>
            <w:tcW w:w="2892" w:type="dxa"/>
          </w:tcPr>
          <w:p w14:paraId="568BE460" w14:textId="77777777" w:rsidR="007C505D" w:rsidRPr="007C505D" w:rsidRDefault="007C505D" w:rsidP="007C505D">
            <w:pPr>
              <w:pStyle w:val="NoSpacing"/>
              <w:rPr>
                <w:rFonts w:ascii="Tahoma" w:hAnsi="Tahoma" w:cs="Tahoma"/>
                <w:sz w:val="20"/>
              </w:rPr>
            </w:pPr>
            <w:r>
              <w:rPr>
                <w:rFonts w:ascii="Tahoma" w:hAnsi="Tahoma" w:cs="Tahoma"/>
                <w:sz w:val="20"/>
              </w:rPr>
              <w:t>List of values</w:t>
            </w:r>
          </w:p>
        </w:tc>
        <w:tc>
          <w:tcPr>
            <w:tcW w:w="2892" w:type="dxa"/>
          </w:tcPr>
          <w:p w14:paraId="4FC514D6" w14:textId="77777777" w:rsidR="007C505D" w:rsidRPr="007C505D" w:rsidRDefault="007C505D" w:rsidP="007C505D">
            <w:pPr>
              <w:pStyle w:val="NoSpacing"/>
              <w:rPr>
                <w:rFonts w:ascii="Tahoma" w:hAnsi="Tahoma" w:cs="Tahoma"/>
                <w:sz w:val="20"/>
              </w:rPr>
            </w:pPr>
          </w:p>
        </w:tc>
      </w:tr>
    </w:tbl>
    <w:p w14:paraId="318F878C" w14:textId="77777777" w:rsidR="007C505D" w:rsidRDefault="007C505D" w:rsidP="00432ACA">
      <w:pPr>
        <w:rPr>
          <w:rFonts w:ascii="Tahoma" w:hAnsi="Tahoma" w:cs="Tahoma"/>
          <w:b/>
          <w:sz w:val="26"/>
          <w:szCs w:val="26"/>
        </w:rPr>
      </w:pPr>
    </w:p>
    <w:p w14:paraId="6A4FC253" w14:textId="77777777" w:rsidR="0095123C" w:rsidRDefault="0095123C" w:rsidP="00432ACA">
      <w:pPr>
        <w:rPr>
          <w:rFonts w:ascii="Tahoma" w:hAnsi="Tahoma" w:cs="Tahoma"/>
          <w:b/>
          <w:sz w:val="26"/>
          <w:szCs w:val="26"/>
        </w:rPr>
      </w:pPr>
      <w:r>
        <w:rPr>
          <w:rFonts w:ascii="Tahoma" w:hAnsi="Tahoma" w:cs="Tahoma"/>
          <w:b/>
          <w:sz w:val="26"/>
          <w:szCs w:val="26"/>
        </w:rPr>
        <w:t>8.1.8 Claim Summary</w:t>
      </w:r>
    </w:p>
    <w:p w14:paraId="10DEDA66" w14:textId="77777777" w:rsidR="0095123C" w:rsidRPr="0095123C" w:rsidRDefault="0095123C" w:rsidP="0095123C">
      <w:pPr>
        <w:rPr>
          <w:rFonts w:ascii="Tahoma" w:hAnsi="Tahoma" w:cs="Tahoma"/>
          <w:szCs w:val="20"/>
        </w:rPr>
      </w:pPr>
      <w:r w:rsidRPr="0095123C">
        <w:rPr>
          <w:rFonts w:ascii="Tahoma" w:hAnsi="Tahoma" w:cs="Tahoma"/>
          <w:szCs w:val="20"/>
        </w:rPr>
        <w:t xml:space="preserve">Presented when select ‘Next’ from </w:t>
      </w:r>
      <w:r>
        <w:rPr>
          <w:rFonts w:ascii="Tahoma" w:hAnsi="Tahoma" w:cs="Tahoma"/>
          <w:szCs w:val="20"/>
        </w:rPr>
        <w:t>Professional Indemnity</w:t>
      </w:r>
      <w:r w:rsidRPr="0095123C">
        <w:rPr>
          <w:rFonts w:ascii="Tahoma" w:hAnsi="Tahoma" w:cs="Tahoma"/>
          <w:szCs w:val="20"/>
        </w:rPr>
        <w:t xml:space="preserve"> screen</w:t>
      </w:r>
    </w:p>
    <w:p w14:paraId="506D3247" w14:textId="77777777" w:rsidR="0095123C" w:rsidRPr="0095123C" w:rsidRDefault="0095123C" w:rsidP="0095123C">
      <w:pPr>
        <w:rPr>
          <w:rFonts w:ascii="Tahoma" w:hAnsi="Tahoma" w:cs="Tahoma"/>
          <w:sz w:val="20"/>
          <w:szCs w:val="20"/>
        </w:rPr>
      </w:pPr>
      <w:r w:rsidRPr="0095123C">
        <w:rPr>
          <w:rFonts w:ascii="Tahoma" w:hAnsi="Tahoma" w:cs="Tahoma"/>
          <w:noProof/>
          <w:sz w:val="20"/>
          <w:szCs w:val="20"/>
          <w:lang w:eastAsia="en-GB"/>
        </w:rPr>
        <w:lastRenderedPageBreak/>
        <w:drawing>
          <wp:inline distT="0" distB="0" distL="0" distR="0" wp14:anchorId="3BB81333" wp14:editId="1FC554E2">
            <wp:extent cx="4060964" cy="22764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113682" cy="2306027"/>
                    </a:xfrm>
                    <a:prstGeom prst="rect">
                      <a:avLst/>
                    </a:prstGeom>
                    <a:noFill/>
                    <a:ln w="9525">
                      <a:noFill/>
                      <a:miter lim="800000"/>
                      <a:headEnd/>
                      <a:tailEnd/>
                    </a:ln>
                  </pic:spPr>
                </pic:pic>
              </a:graphicData>
            </a:graphic>
          </wp:inline>
        </w:drawing>
      </w:r>
    </w:p>
    <w:p w14:paraId="082EA29E" w14:textId="77777777" w:rsidR="0095123C" w:rsidRPr="0095123C" w:rsidRDefault="0095123C" w:rsidP="0095123C">
      <w:pPr>
        <w:rPr>
          <w:rFonts w:ascii="Tahoma" w:hAnsi="Tahoma" w:cs="Tahoma"/>
          <w:sz w:val="20"/>
          <w:szCs w:val="20"/>
        </w:rPr>
      </w:pPr>
    </w:p>
    <w:p w14:paraId="00212C31" w14:textId="77777777" w:rsidR="0095123C" w:rsidRPr="0095123C" w:rsidRDefault="0095123C" w:rsidP="0095123C">
      <w:pPr>
        <w:rPr>
          <w:rFonts w:ascii="Tahoma" w:hAnsi="Tahoma" w:cs="Tahoma"/>
          <w:szCs w:val="20"/>
        </w:rPr>
      </w:pPr>
      <w:r w:rsidRPr="0095123C">
        <w:rPr>
          <w:rFonts w:ascii="Tahoma" w:hAnsi="Tahoma" w:cs="Tahoma"/>
          <w:szCs w:val="20"/>
        </w:rPr>
        <w:t>The following fields will be presented:</w:t>
      </w:r>
    </w:p>
    <w:p w14:paraId="13A90E66" w14:textId="77777777" w:rsidR="0095123C" w:rsidRPr="0095123C" w:rsidRDefault="0095123C" w:rsidP="0095123C">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95123C" w:rsidRPr="0095123C" w14:paraId="728F4538" w14:textId="77777777" w:rsidTr="001E7026">
        <w:tc>
          <w:tcPr>
            <w:tcW w:w="4253" w:type="dxa"/>
            <w:shd w:val="clear" w:color="auto" w:fill="C0C0C0"/>
          </w:tcPr>
          <w:p w14:paraId="579A142E" w14:textId="77777777" w:rsidR="0095123C" w:rsidRPr="0095123C" w:rsidRDefault="0095123C" w:rsidP="001E7026">
            <w:pPr>
              <w:rPr>
                <w:rFonts w:ascii="Tahoma" w:hAnsi="Tahoma" w:cs="Tahoma"/>
                <w:b/>
                <w:sz w:val="20"/>
                <w:szCs w:val="20"/>
              </w:rPr>
            </w:pPr>
            <w:r w:rsidRPr="0095123C">
              <w:rPr>
                <w:rFonts w:ascii="Tahoma" w:hAnsi="Tahoma" w:cs="Tahoma"/>
                <w:b/>
                <w:sz w:val="20"/>
                <w:szCs w:val="20"/>
              </w:rPr>
              <w:t>Field Heading</w:t>
            </w:r>
          </w:p>
        </w:tc>
        <w:tc>
          <w:tcPr>
            <w:tcW w:w="3544" w:type="dxa"/>
            <w:shd w:val="clear" w:color="auto" w:fill="C0C0C0"/>
          </w:tcPr>
          <w:p w14:paraId="4D05089A" w14:textId="77777777" w:rsidR="0095123C" w:rsidRPr="0095123C" w:rsidRDefault="0095123C" w:rsidP="001E7026">
            <w:pPr>
              <w:rPr>
                <w:rFonts w:ascii="Tahoma" w:hAnsi="Tahoma" w:cs="Tahoma"/>
                <w:b/>
                <w:sz w:val="20"/>
                <w:szCs w:val="20"/>
              </w:rPr>
            </w:pPr>
            <w:r w:rsidRPr="0095123C">
              <w:rPr>
                <w:rFonts w:ascii="Tahoma" w:hAnsi="Tahoma" w:cs="Tahoma"/>
                <w:b/>
                <w:sz w:val="20"/>
                <w:szCs w:val="20"/>
              </w:rPr>
              <w:t>Comments</w:t>
            </w:r>
          </w:p>
        </w:tc>
        <w:tc>
          <w:tcPr>
            <w:tcW w:w="708" w:type="dxa"/>
            <w:shd w:val="clear" w:color="auto" w:fill="C0C0C0"/>
          </w:tcPr>
          <w:p w14:paraId="5527CA78" w14:textId="77777777" w:rsidR="0095123C" w:rsidRPr="0095123C" w:rsidRDefault="0095123C" w:rsidP="001E7026">
            <w:pPr>
              <w:rPr>
                <w:rFonts w:ascii="Tahoma" w:hAnsi="Tahoma" w:cs="Tahoma"/>
                <w:b/>
                <w:sz w:val="20"/>
                <w:szCs w:val="20"/>
              </w:rPr>
            </w:pPr>
            <w:r w:rsidRPr="0095123C">
              <w:rPr>
                <w:rFonts w:ascii="Tahoma" w:hAnsi="Tahoma" w:cs="Tahoma"/>
                <w:b/>
                <w:sz w:val="20"/>
                <w:szCs w:val="20"/>
              </w:rPr>
              <w:t>Ref</w:t>
            </w:r>
          </w:p>
        </w:tc>
      </w:tr>
    </w:tbl>
    <w:p w14:paraId="7D5F5732" w14:textId="77777777" w:rsidR="0095123C" w:rsidRPr="0095123C" w:rsidRDefault="0095123C" w:rsidP="0095123C">
      <w:pPr>
        <w:rPr>
          <w:rFonts w:ascii="Tahoma" w:hAnsi="Tahoma" w:cs="Tahoma"/>
          <w:sz w:val="20"/>
          <w:szCs w:val="20"/>
        </w:rPr>
      </w:pPr>
    </w:p>
    <w:tbl>
      <w:tblPr>
        <w:tblW w:w="8525" w:type="dxa"/>
        <w:tblInd w:w="88" w:type="dxa"/>
        <w:tblLook w:val="04A0" w:firstRow="1" w:lastRow="0" w:firstColumn="1" w:lastColumn="0" w:noHBand="0" w:noVBand="1"/>
      </w:tblPr>
      <w:tblGrid>
        <w:gridCol w:w="4273"/>
        <w:gridCol w:w="3544"/>
        <w:gridCol w:w="708"/>
      </w:tblGrid>
      <w:tr w:rsidR="0095123C" w:rsidRPr="0095123C" w14:paraId="00FCBD86" w14:textId="77777777" w:rsidTr="001E7026">
        <w:trPr>
          <w:trHeight w:val="534"/>
        </w:trPr>
        <w:tc>
          <w:tcPr>
            <w:tcW w:w="4273" w:type="dxa"/>
            <w:tcBorders>
              <w:top w:val="single" w:sz="4" w:space="0" w:color="auto"/>
              <w:left w:val="single" w:sz="4" w:space="0" w:color="auto"/>
              <w:bottom w:val="single" w:sz="4" w:space="0" w:color="auto"/>
              <w:right w:val="single" w:sz="4" w:space="0" w:color="auto"/>
            </w:tcBorders>
            <w:shd w:val="clear" w:color="auto" w:fill="auto"/>
            <w:hideMark/>
          </w:tcPr>
          <w:p w14:paraId="4DA1220F" w14:textId="77777777" w:rsidR="0095123C" w:rsidRPr="0095123C" w:rsidRDefault="0095123C" w:rsidP="0095123C">
            <w:pPr>
              <w:pStyle w:val="NoSpacing"/>
              <w:rPr>
                <w:rFonts w:ascii="Tahoma" w:hAnsi="Tahoma" w:cs="Tahoma"/>
                <w:sz w:val="20"/>
              </w:rPr>
            </w:pPr>
            <w:r w:rsidRPr="0095123C">
              <w:rPr>
                <w:rFonts w:ascii="Tahoma" w:hAnsi="Tahoma" w:cs="Tahoma"/>
                <w:sz w:val="20"/>
              </w:rPr>
              <w:t>Have you had any losses or incidents that have or could have given rise to claims in the last 5 years?</w:t>
            </w:r>
          </w:p>
        </w:tc>
        <w:tc>
          <w:tcPr>
            <w:tcW w:w="3544" w:type="dxa"/>
            <w:tcBorders>
              <w:top w:val="single" w:sz="4" w:space="0" w:color="auto"/>
              <w:left w:val="nil"/>
              <w:bottom w:val="single" w:sz="4" w:space="0" w:color="auto"/>
              <w:right w:val="single" w:sz="4" w:space="0" w:color="auto"/>
            </w:tcBorders>
            <w:shd w:val="clear" w:color="auto" w:fill="auto"/>
            <w:noWrap/>
            <w:hideMark/>
          </w:tcPr>
          <w:p w14:paraId="39A46DE5" w14:textId="77777777" w:rsidR="0095123C" w:rsidRPr="0095123C" w:rsidRDefault="0095123C" w:rsidP="0095123C">
            <w:pPr>
              <w:pStyle w:val="NoSpacing"/>
              <w:rPr>
                <w:rFonts w:ascii="Tahoma" w:hAnsi="Tahoma" w:cs="Tahoma"/>
                <w:sz w:val="20"/>
              </w:rPr>
            </w:pPr>
            <w:r w:rsidRPr="0095123C">
              <w:rPr>
                <w:rFonts w:ascii="Tahoma" w:hAnsi="Tahoma" w:cs="Tahoma"/>
                <w:sz w:val="20"/>
              </w:rPr>
              <w:t>Yes / No option</w:t>
            </w:r>
          </w:p>
          <w:p w14:paraId="7418B8DD" w14:textId="77777777" w:rsidR="0095123C" w:rsidRPr="0095123C" w:rsidRDefault="0095123C" w:rsidP="0095123C">
            <w:pPr>
              <w:pStyle w:val="NoSpacing"/>
              <w:rPr>
                <w:rFonts w:ascii="Tahoma" w:hAnsi="Tahoma" w:cs="Tahoma"/>
                <w:sz w:val="20"/>
              </w:rPr>
            </w:pPr>
            <w:r w:rsidRPr="0095123C">
              <w:rPr>
                <w:rFonts w:ascii="Tahoma" w:hAnsi="Tahoma" w:cs="Tahoma"/>
                <w:sz w:val="20"/>
              </w:rPr>
              <w:t>Default value will be No</w:t>
            </w:r>
          </w:p>
        </w:tc>
        <w:tc>
          <w:tcPr>
            <w:tcW w:w="708" w:type="dxa"/>
            <w:tcBorders>
              <w:top w:val="single" w:sz="4" w:space="0" w:color="auto"/>
              <w:left w:val="nil"/>
              <w:bottom w:val="single" w:sz="4" w:space="0" w:color="auto"/>
              <w:right w:val="single" w:sz="4" w:space="0" w:color="auto"/>
            </w:tcBorders>
          </w:tcPr>
          <w:p w14:paraId="7378EBD8" w14:textId="77777777" w:rsidR="0095123C" w:rsidRPr="0095123C" w:rsidRDefault="0095123C" w:rsidP="0095123C">
            <w:pPr>
              <w:pStyle w:val="NoSpacing"/>
              <w:rPr>
                <w:rFonts w:ascii="Tahoma" w:hAnsi="Tahoma" w:cs="Tahoma"/>
                <w:sz w:val="20"/>
              </w:rPr>
            </w:pPr>
            <w:r w:rsidRPr="0095123C">
              <w:rPr>
                <w:rFonts w:ascii="Tahoma" w:hAnsi="Tahoma" w:cs="Tahoma"/>
                <w:sz w:val="20"/>
              </w:rPr>
              <w:t>452</w:t>
            </w:r>
          </w:p>
        </w:tc>
      </w:tr>
      <w:tr w:rsidR="0095123C" w:rsidRPr="0095123C" w14:paraId="45B9E1F5" w14:textId="77777777" w:rsidTr="001E7026">
        <w:trPr>
          <w:trHeight w:val="300"/>
        </w:trPr>
        <w:tc>
          <w:tcPr>
            <w:tcW w:w="4273" w:type="dxa"/>
            <w:tcBorders>
              <w:top w:val="single" w:sz="4" w:space="0" w:color="auto"/>
              <w:left w:val="single" w:sz="4" w:space="0" w:color="auto"/>
              <w:bottom w:val="single" w:sz="4" w:space="0" w:color="auto"/>
              <w:right w:val="single" w:sz="4" w:space="0" w:color="auto"/>
            </w:tcBorders>
            <w:shd w:val="clear" w:color="auto" w:fill="auto"/>
            <w:hideMark/>
          </w:tcPr>
          <w:p w14:paraId="7AFF817D" w14:textId="77777777" w:rsidR="0095123C" w:rsidRPr="0095123C" w:rsidRDefault="0095123C" w:rsidP="0095123C">
            <w:pPr>
              <w:pStyle w:val="NoSpacing"/>
              <w:rPr>
                <w:rFonts w:ascii="Tahoma" w:hAnsi="Tahoma" w:cs="Tahoma"/>
                <w:color w:val="000000"/>
                <w:sz w:val="20"/>
                <w:lang w:eastAsia="en-GB"/>
              </w:rPr>
            </w:pPr>
            <w:r w:rsidRPr="0095123C">
              <w:rPr>
                <w:rFonts w:ascii="Tahoma" w:hAnsi="Tahoma" w:cs="Tahoma"/>
                <w:color w:val="000000"/>
                <w:sz w:val="20"/>
                <w:lang w:eastAsia="en-GB"/>
              </w:rPr>
              <w:t>Claims Summary</w:t>
            </w:r>
          </w:p>
        </w:tc>
        <w:tc>
          <w:tcPr>
            <w:tcW w:w="3544" w:type="dxa"/>
            <w:tcBorders>
              <w:top w:val="single" w:sz="4" w:space="0" w:color="auto"/>
              <w:left w:val="nil"/>
              <w:bottom w:val="single" w:sz="4" w:space="0" w:color="auto"/>
              <w:right w:val="single" w:sz="4" w:space="0" w:color="auto"/>
            </w:tcBorders>
            <w:shd w:val="clear" w:color="auto" w:fill="auto"/>
            <w:noWrap/>
            <w:hideMark/>
          </w:tcPr>
          <w:p w14:paraId="37178103" w14:textId="77777777" w:rsidR="0095123C" w:rsidRPr="0095123C" w:rsidRDefault="0095123C" w:rsidP="0095123C">
            <w:pPr>
              <w:pStyle w:val="NoSpacing"/>
              <w:rPr>
                <w:rFonts w:ascii="Tahoma" w:hAnsi="Tahoma" w:cs="Tahoma"/>
                <w:color w:val="000000"/>
                <w:sz w:val="20"/>
                <w:lang w:eastAsia="en-GB"/>
              </w:rPr>
            </w:pPr>
            <w:r w:rsidRPr="0095123C">
              <w:rPr>
                <w:rFonts w:ascii="Tahoma" w:hAnsi="Tahoma" w:cs="Tahoma"/>
                <w:color w:val="000000"/>
                <w:sz w:val="20"/>
                <w:lang w:eastAsia="en-GB"/>
              </w:rPr>
              <w:t>Disabled – see rules</w:t>
            </w:r>
          </w:p>
          <w:p w14:paraId="1BBD24FC" w14:textId="77777777" w:rsidR="0095123C" w:rsidRPr="0095123C" w:rsidRDefault="0095123C" w:rsidP="0095123C">
            <w:pPr>
              <w:pStyle w:val="NoSpacing"/>
              <w:rPr>
                <w:rFonts w:ascii="Tahoma" w:hAnsi="Tahoma" w:cs="Tahoma"/>
                <w:color w:val="000000"/>
                <w:sz w:val="20"/>
                <w:lang w:eastAsia="en-GB"/>
              </w:rPr>
            </w:pPr>
            <w:r w:rsidRPr="0095123C">
              <w:rPr>
                <w:rFonts w:ascii="Tahoma" w:hAnsi="Tahoma" w:cs="Tahoma"/>
                <w:color w:val="000000"/>
                <w:sz w:val="20"/>
                <w:lang w:eastAsia="en-GB"/>
              </w:rPr>
              <w:t>Summary View of any Claims</w:t>
            </w:r>
          </w:p>
        </w:tc>
        <w:tc>
          <w:tcPr>
            <w:tcW w:w="708" w:type="dxa"/>
            <w:tcBorders>
              <w:top w:val="single" w:sz="4" w:space="0" w:color="auto"/>
              <w:left w:val="nil"/>
              <w:bottom w:val="single" w:sz="4" w:space="0" w:color="auto"/>
              <w:right w:val="single" w:sz="4" w:space="0" w:color="auto"/>
            </w:tcBorders>
          </w:tcPr>
          <w:p w14:paraId="4240A9AB" w14:textId="77777777" w:rsidR="0095123C" w:rsidRPr="0095123C" w:rsidRDefault="0095123C" w:rsidP="0095123C">
            <w:pPr>
              <w:pStyle w:val="NoSpacing"/>
              <w:rPr>
                <w:rFonts w:ascii="Tahoma" w:hAnsi="Tahoma" w:cs="Tahoma"/>
                <w:color w:val="000000"/>
                <w:sz w:val="20"/>
                <w:lang w:eastAsia="en-GB"/>
              </w:rPr>
            </w:pPr>
          </w:p>
        </w:tc>
      </w:tr>
    </w:tbl>
    <w:p w14:paraId="071E4FDF" w14:textId="77777777" w:rsidR="0095123C" w:rsidRPr="0095123C" w:rsidRDefault="0095123C" w:rsidP="0095123C">
      <w:pPr>
        <w:rPr>
          <w:rFonts w:ascii="Tahoma" w:hAnsi="Tahoma" w:cs="Tahoma"/>
          <w:sz w:val="20"/>
          <w:szCs w:val="20"/>
        </w:rPr>
      </w:pPr>
    </w:p>
    <w:p w14:paraId="30EAC5A6" w14:textId="77777777" w:rsidR="0095123C" w:rsidRDefault="0095123C" w:rsidP="0095123C">
      <w:pPr>
        <w:rPr>
          <w:rFonts w:ascii="Tahoma" w:hAnsi="Tahoma" w:cs="Tahoma"/>
          <w:szCs w:val="20"/>
        </w:rPr>
      </w:pPr>
      <w:r w:rsidRPr="0095123C">
        <w:rPr>
          <w:rFonts w:ascii="Tahoma" w:hAnsi="Tahoma" w:cs="Tahoma"/>
          <w:szCs w:val="20"/>
        </w:rPr>
        <w:t>The following rules will be applied:</w:t>
      </w:r>
    </w:p>
    <w:p w14:paraId="39AD4E84" w14:textId="77777777" w:rsidR="0095123C" w:rsidRPr="0095123C" w:rsidRDefault="0095123C" w:rsidP="0095123C">
      <w:pPr>
        <w:rPr>
          <w:rFonts w:ascii="Tahoma" w:hAnsi="Tahoma" w:cs="Tahoma"/>
          <w:szCs w:val="20"/>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708"/>
      </w:tblGrid>
      <w:tr w:rsidR="0095123C" w:rsidRPr="0095123C" w14:paraId="192DB473" w14:textId="77777777" w:rsidTr="001E7026">
        <w:tc>
          <w:tcPr>
            <w:tcW w:w="7797" w:type="dxa"/>
            <w:shd w:val="clear" w:color="auto" w:fill="C0C0C0"/>
          </w:tcPr>
          <w:p w14:paraId="48A9F64B" w14:textId="77777777" w:rsidR="0095123C" w:rsidRPr="0095123C" w:rsidRDefault="0095123C" w:rsidP="001E7026">
            <w:pPr>
              <w:rPr>
                <w:rFonts w:ascii="Tahoma" w:hAnsi="Tahoma" w:cs="Tahoma"/>
                <w:b/>
                <w:sz w:val="20"/>
                <w:szCs w:val="20"/>
              </w:rPr>
            </w:pPr>
            <w:r w:rsidRPr="0095123C">
              <w:rPr>
                <w:rFonts w:ascii="Tahoma" w:hAnsi="Tahoma" w:cs="Tahoma"/>
                <w:b/>
                <w:sz w:val="20"/>
                <w:szCs w:val="20"/>
              </w:rPr>
              <w:t>Rule</w:t>
            </w:r>
          </w:p>
        </w:tc>
        <w:tc>
          <w:tcPr>
            <w:tcW w:w="708" w:type="dxa"/>
            <w:shd w:val="clear" w:color="auto" w:fill="C0C0C0"/>
          </w:tcPr>
          <w:p w14:paraId="3B5A7B01" w14:textId="77777777" w:rsidR="0095123C" w:rsidRPr="0095123C" w:rsidRDefault="0095123C" w:rsidP="001E7026">
            <w:pPr>
              <w:rPr>
                <w:rFonts w:ascii="Tahoma" w:hAnsi="Tahoma" w:cs="Tahoma"/>
                <w:b/>
                <w:sz w:val="20"/>
                <w:szCs w:val="20"/>
              </w:rPr>
            </w:pPr>
            <w:r w:rsidRPr="0095123C">
              <w:rPr>
                <w:rFonts w:ascii="Tahoma" w:hAnsi="Tahoma" w:cs="Tahoma"/>
                <w:b/>
                <w:sz w:val="20"/>
                <w:szCs w:val="20"/>
              </w:rPr>
              <w:t>Ref</w:t>
            </w:r>
          </w:p>
        </w:tc>
      </w:tr>
    </w:tbl>
    <w:p w14:paraId="09706683" w14:textId="77777777" w:rsidR="0095123C" w:rsidRPr="0095123C" w:rsidRDefault="0095123C" w:rsidP="0095123C">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71"/>
      </w:tblGrid>
      <w:tr w:rsidR="0095123C" w:rsidRPr="0095123C" w14:paraId="4E9FA398" w14:textId="77777777" w:rsidTr="001E7026">
        <w:tc>
          <w:tcPr>
            <w:tcW w:w="7797" w:type="dxa"/>
          </w:tcPr>
          <w:p w14:paraId="3819750D" w14:textId="77777777" w:rsidR="0095123C" w:rsidRPr="0095123C" w:rsidRDefault="0095123C" w:rsidP="0095123C">
            <w:pPr>
              <w:pStyle w:val="NoSpacing"/>
              <w:rPr>
                <w:rFonts w:ascii="Tahoma" w:hAnsi="Tahoma" w:cs="Tahoma"/>
                <w:sz w:val="20"/>
              </w:rPr>
            </w:pPr>
            <w:r w:rsidRPr="0095123C">
              <w:rPr>
                <w:rFonts w:ascii="Tahoma" w:hAnsi="Tahoma" w:cs="Tahoma"/>
                <w:sz w:val="20"/>
              </w:rPr>
              <w:t xml:space="preserve">Response of YES to ‘Have you had any Public or Employers Liability or tools claims in the last five years?’ will enable all fields in the Claim Summary </w:t>
            </w:r>
            <w:proofErr w:type="spellStart"/>
            <w:r w:rsidRPr="0095123C">
              <w:rPr>
                <w:rFonts w:ascii="Tahoma" w:hAnsi="Tahoma" w:cs="Tahoma"/>
                <w:sz w:val="20"/>
              </w:rPr>
              <w:t>groupbox</w:t>
            </w:r>
            <w:proofErr w:type="spellEnd"/>
          </w:p>
          <w:p w14:paraId="43AC35CF" w14:textId="77777777" w:rsidR="0095123C" w:rsidRPr="0095123C" w:rsidRDefault="0095123C" w:rsidP="0095123C">
            <w:pPr>
              <w:pStyle w:val="NoSpacing"/>
              <w:rPr>
                <w:rFonts w:ascii="Tahoma" w:hAnsi="Tahoma" w:cs="Tahoma"/>
                <w:sz w:val="20"/>
              </w:rPr>
            </w:pPr>
          </w:p>
        </w:tc>
        <w:tc>
          <w:tcPr>
            <w:tcW w:w="771" w:type="dxa"/>
          </w:tcPr>
          <w:p w14:paraId="409927FB" w14:textId="77777777" w:rsidR="0095123C" w:rsidRPr="0095123C" w:rsidRDefault="0095123C" w:rsidP="0095123C">
            <w:pPr>
              <w:pStyle w:val="NoSpacing"/>
              <w:rPr>
                <w:rFonts w:ascii="Tahoma" w:hAnsi="Tahoma" w:cs="Tahoma"/>
                <w:sz w:val="20"/>
              </w:rPr>
            </w:pPr>
            <w:r w:rsidRPr="0095123C">
              <w:rPr>
                <w:rFonts w:ascii="Tahoma" w:hAnsi="Tahoma" w:cs="Tahoma"/>
                <w:sz w:val="20"/>
              </w:rPr>
              <w:t>464</w:t>
            </w:r>
          </w:p>
        </w:tc>
      </w:tr>
      <w:tr w:rsidR="0095123C" w:rsidRPr="0095123C" w14:paraId="69C9AA6B" w14:textId="77777777" w:rsidTr="001E7026">
        <w:tc>
          <w:tcPr>
            <w:tcW w:w="7797" w:type="dxa"/>
          </w:tcPr>
          <w:p w14:paraId="5D53EF22" w14:textId="77777777" w:rsidR="0095123C" w:rsidRPr="0095123C" w:rsidRDefault="0095123C" w:rsidP="0095123C">
            <w:pPr>
              <w:pStyle w:val="NoSpacing"/>
              <w:rPr>
                <w:rFonts w:ascii="Tahoma" w:hAnsi="Tahoma" w:cs="Tahoma"/>
                <w:sz w:val="20"/>
              </w:rPr>
            </w:pPr>
            <w:r w:rsidRPr="0095123C">
              <w:rPr>
                <w:rFonts w:ascii="Tahoma" w:hAnsi="Tahoma" w:cs="Tahoma"/>
                <w:sz w:val="20"/>
              </w:rPr>
              <w:t xml:space="preserve">Attempting to leave this screen whilst  ‘Have you had ...’ is YES and the number of ‘Claim Summary’ items is 0 will result in the error message ‘Please validate Claims’, the user will not be able to leave the screen.  </w:t>
            </w:r>
            <w:r w:rsidRPr="0095123C">
              <w:rPr>
                <w:rFonts w:ascii="Tahoma" w:hAnsi="Tahoma" w:cs="Tahoma"/>
                <w:sz w:val="20"/>
                <w:highlight w:val="lightGray"/>
              </w:rPr>
              <w:t>DEVELOPER</w:t>
            </w:r>
          </w:p>
          <w:p w14:paraId="7809E149" w14:textId="77777777" w:rsidR="0095123C" w:rsidRPr="0095123C" w:rsidRDefault="0095123C" w:rsidP="0095123C">
            <w:pPr>
              <w:pStyle w:val="NoSpacing"/>
              <w:rPr>
                <w:rFonts w:ascii="Tahoma" w:hAnsi="Tahoma" w:cs="Tahoma"/>
                <w:sz w:val="20"/>
              </w:rPr>
            </w:pPr>
          </w:p>
        </w:tc>
        <w:tc>
          <w:tcPr>
            <w:tcW w:w="771" w:type="dxa"/>
          </w:tcPr>
          <w:p w14:paraId="2E14A9FA" w14:textId="77777777" w:rsidR="0095123C" w:rsidRPr="0095123C" w:rsidRDefault="0095123C" w:rsidP="0095123C">
            <w:pPr>
              <w:pStyle w:val="NoSpacing"/>
              <w:rPr>
                <w:rFonts w:ascii="Tahoma" w:hAnsi="Tahoma" w:cs="Tahoma"/>
                <w:sz w:val="20"/>
              </w:rPr>
            </w:pPr>
          </w:p>
        </w:tc>
      </w:tr>
    </w:tbl>
    <w:p w14:paraId="789BB976" w14:textId="77777777" w:rsidR="0095123C" w:rsidRPr="009D3E05" w:rsidRDefault="0095123C" w:rsidP="00432ACA">
      <w:pPr>
        <w:rPr>
          <w:rFonts w:ascii="Tahoma" w:hAnsi="Tahoma" w:cs="Tahoma"/>
          <w:b/>
          <w:sz w:val="26"/>
          <w:szCs w:val="26"/>
        </w:rPr>
      </w:pPr>
    </w:p>
    <w:p w14:paraId="0926E7F8" w14:textId="77777777" w:rsidR="0095123C" w:rsidRPr="0095123C" w:rsidRDefault="008F47FB" w:rsidP="0095123C">
      <w:pPr>
        <w:pStyle w:val="Heading3"/>
      </w:pPr>
      <w:bookmarkStart w:id="184" w:name="_Toc135813485"/>
      <w:bookmarkEnd w:id="183"/>
      <w:r w:rsidRPr="009F1954">
        <w:t>Claim Detail</w:t>
      </w:r>
      <w:bookmarkEnd w:id="184"/>
    </w:p>
    <w:p w14:paraId="349DD190" w14:textId="77777777" w:rsidR="00020582" w:rsidRPr="009D3E05" w:rsidRDefault="00A34851" w:rsidP="00020582">
      <w:pPr>
        <w:rPr>
          <w:rFonts w:ascii="Tahoma" w:hAnsi="Tahoma" w:cs="Tahoma"/>
        </w:rPr>
      </w:pPr>
      <w:r w:rsidRPr="009D3E05">
        <w:rPr>
          <w:rFonts w:ascii="Tahoma" w:hAnsi="Tahoma" w:cs="Tahoma"/>
        </w:rPr>
        <w:t>Claim Detail is a ‘Child’ screen and is p</w:t>
      </w:r>
      <w:r w:rsidR="00020582" w:rsidRPr="009D3E05">
        <w:rPr>
          <w:rFonts w:ascii="Tahoma" w:hAnsi="Tahoma" w:cs="Tahoma"/>
        </w:rPr>
        <w:t xml:space="preserve">resented when select ‘Add’ or ‘Edit’ </w:t>
      </w:r>
      <w:r w:rsidR="008F47FB" w:rsidRPr="009D3E05">
        <w:rPr>
          <w:rFonts w:ascii="Tahoma" w:hAnsi="Tahoma" w:cs="Tahoma"/>
        </w:rPr>
        <w:t>from Claim</w:t>
      </w:r>
      <w:r w:rsidR="003239C4" w:rsidRPr="009D3E05">
        <w:rPr>
          <w:rFonts w:ascii="Tahoma" w:hAnsi="Tahoma" w:cs="Tahoma"/>
        </w:rPr>
        <w:t xml:space="preserve"> Summary</w:t>
      </w:r>
      <w:r w:rsidR="00020582" w:rsidRPr="009D3E05">
        <w:rPr>
          <w:rFonts w:ascii="Tahoma" w:hAnsi="Tahoma" w:cs="Tahoma"/>
        </w:rPr>
        <w:t xml:space="preserve"> screen</w:t>
      </w:r>
    </w:p>
    <w:p w14:paraId="257D4B32" w14:textId="77777777" w:rsidR="00020582" w:rsidRPr="009D3E05" w:rsidRDefault="0095123C" w:rsidP="00020582">
      <w:pPr>
        <w:rPr>
          <w:rFonts w:ascii="Tahoma" w:hAnsi="Tahoma" w:cs="Tahoma"/>
        </w:rPr>
      </w:pPr>
      <w:r>
        <w:rPr>
          <w:noProof/>
          <w:lang w:eastAsia="en-GB"/>
        </w:rPr>
        <w:lastRenderedPageBreak/>
        <w:drawing>
          <wp:inline distT="0" distB="0" distL="0" distR="0" wp14:anchorId="70563545" wp14:editId="364689BC">
            <wp:extent cx="4448175" cy="2800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800350"/>
                    </a:xfrm>
                    <a:prstGeom prst="rect">
                      <a:avLst/>
                    </a:prstGeom>
                  </pic:spPr>
                </pic:pic>
              </a:graphicData>
            </a:graphic>
          </wp:inline>
        </w:drawing>
      </w:r>
    </w:p>
    <w:p w14:paraId="52BA7463" w14:textId="77777777" w:rsidR="00635367" w:rsidRPr="009D3E05" w:rsidRDefault="003B72F5" w:rsidP="00635367">
      <w:pPr>
        <w:rPr>
          <w:rFonts w:ascii="Tahoma" w:hAnsi="Tahoma" w:cs="Tahoma"/>
        </w:rPr>
      </w:pPr>
      <w:r w:rsidRPr="009D3E05">
        <w:rPr>
          <w:rFonts w:ascii="Tahoma" w:hAnsi="Tahoma" w:cs="Tahoma"/>
        </w:rPr>
        <w:t>The following fields will be presented: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8F667F" w:rsidRPr="009F1954" w14:paraId="3FC6510A" w14:textId="77777777" w:rsidTr="00D305F9">
        <w:tc>
          <w:tcPr>
            <w:tcW w:w="4253" w:type="dxa"/>
            <w:shd w:val="clear" w:color="auto" w:fill="C0C0C0"/>
          </w:tcPr>
          <w:p w14:paraId="560FCEC8" w14:textId="77777777" w:rsidR="008F667F" w:rsidRPr="009D3E05" w:rsidRDefault="008F667F" w:rsidP="006D0B53">
            <w:pPr>
              <w:rPr>
                <w:rFonts w:ascii="Tahoma" w:hAnsi="Tahoma" w:cs="Tahoma"/>
                <w:b/>
                <w:sz w:val="20"/>
                <w:szCs w:val="20"/>
              </w:rPr>
            </w:pPr>
            <w:r w:rsidRPr="009D3E05">
              <w:rPr>
                <w:rFonts w:ascii="Tahoma" w:hAnsi="Tahoma" w:cs="Tahoma"/>
                <w:b/>
                <w:sz w:val="20"/>
                <w:szCs w:val="20"/>
              </w:rPr>
              <w:t>Field Heading</w:t>
            </w:r>
          </w:p>
        </w:tc>
        <w:tc>
          <w:tcPr>
            <w:tcW w:w="3544" w:type="dxa"/>
            <w:shd w:val="clear" w:color="auto" w:fill="C0C0C0"/>
          </w:tcPr>
          <w:p w14:paraId="377CC02C" w14:textId="77777777" w:rsidR="008F667F" w:rsidRPr="009D3E05" w:rsidRDefault="008F667F" w:rsidP="006D0B53">
            <w:pPr>
              <w:rPr>
                <w:rFonts w:ascii="Tahoma" w:hAnsi="Tahoma" w:cs="Tahoma"/>
                <w:b/>
                <w:sz w:val="20"/>
                <w:szCs w:val="20"/>
              </w:rPr>
            </w:pPr>
            <w:r w:rsidRPr="009D3E05">
              <w:rPr>
                <w:rFonts w:ascii="Tahoma" w:hAnsi="Tahoma" w:cs="Tahoma"/>
                <w:b/>
                <w:sz w:val="20"/>
                <w:szCs w:val="20"/>
              </w:rPr>
              <w:t>Comments</w:t>
            </w:r>
          </w:p>
        </w:tc>
        <w:tc>
          <w:tcPr>
            <w:tcW w:w="708" w:type="dxa"/>
            <w:shd w:val="clear" w:color="auto" w:fill="C0C0C0"/>
          </w:tcPr>
          <w:p w14:paraId="47E538F1" w14:textId="77777777" w:rsidR="008F667F" w:rsidRPr="009D3E05" w:rsidRDefault="008F667F" w:rsidP="006D0B53">
            <w:pPr>
              <w:rPr>
                <w:rFonts w:ascii="Tahoma" w:hAnsi="Tahoma" w:cs="Tahoma"/>
                <w:b/>
                <w:sz w:val="20"/>
                <w:szCs w:val="20"/>
              </w:rPr>
            </w:pPr>
            <w:r w:rsidRPr="009D3E05">
              <w:rPr>
                <w:rFonts w:ascii="Tahoma" w:hAnsi="Tahoma" w:cs="Tahoma"/>
                <w:b/>
                <w:sz w:val="20"/>
                <w:szCs w:val="20"/>
              </w:rPr>
              <w:t>Ref</w:t>
            </w:r>
          </w:p>
        </w:tc>
      </w:tr>
    </w:tbl>
    <w:p w14:paraId="361FBE28" w14:textId="77777777" w:rsidR="005E4D23" w:rsidRPr="009D3E05" w:rsidRDefault="005E4D23" w:rsidP="00635367">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08"/>
      </w:tblGrid>
      <w:tr w:rsidR="008F667F" w:rsidRPr="009F1954" w14:paraId="65FE400F" w14:textId="77777777" w:rsidTr="008E0561">
        <w:tc>
          <w:tcPr>
            <w:tcW w:w="4253" w:type="dxa"/>
          </w:tcPr>
          <w:p w14:paraId="7ACECFFB" w14:textId="77777777" w:rsidR="008F667F" w:rsidRPr="009D3E05" w:rsidRDefault="008F667F" w:rsidP="0095123C">
            <w:pPr>
              <w:pStyle w:val="NoSpacing"/>
              <w:rPr>
                <w:rFonts w:ascii="Tahoma" w:hAnsi="Tahoma" w:cs="Tahoma"/>
                <w:sz w:val="20"/>
              </w:rPr>
            </w:pPr>
            <w:r w:rsidRPr="009D3E05">
              <w:rPr>
                <w:rFonts w:ascii="Tahoma" w:hAnsi="Tahoma" w:cs="Tahoma"/>
                <w:sz w:val="20"/>
              </w:rPr>
              <w:t>What is the type of claim?</w:t>
            </w:r>
          </w:p>
        </w:tc>
        <w:tc>
          <w:tcPr>
            <w:tcW w:w="3544" w:type="dxa"/>
          </w:tcPr>
          <w:p w14:paraId="6B0DCD03" w14:textId="77777777" w:rsidR="008F667F" w:rsidRPr="009D3E05" w:rsidRDefault="008F667F" w:rsidP="0095123C">
            <w:pPr>
              <w:pStyle w:val="NoSpacing"/>
              <w:rPr>
                <w:rFonts w:ascii="Tahoma" w:hAnsi="Tahoma" w:cs="Tahoma"/>
                <w:sz w:val="20"/>
              </w:rPr>
            </w:pPr>
            <w:r w:rsidRPr="009D3E05">
              <w:rPr>
                <w:rFonts w:ascii="Tahoma" w:hAnsi="Tahoma" w:cs="Tahoma"/>
                <w:sz w:val="20"/>
              </w:rPr>
              <w:t xml:space="preserve">LIST_ </w:t>
            </w:r>
            <w:r w:rsidR="00C02E3F" w:rsidRPr="009D3E05">
              <w:rPr>
                <w:rFonts w:ascii="Tahoma" w:hAnsi="Tahoma" w:cs="Tahoma"/>
                <w:sz w:val="20"/>
              </w:rPr>
              <w:t>MH_</w:t>
            </w:r>
            <w:r w:rsidRPr="009D3E05">
              <w:rPr>
                <w:rFonts w:ascii="Tahoma" w:hAnsi="Tahoma" w:cs="Tahoma"/>
                <w:sz w:val="20"/>
              </w:rPr>
              <w:t>CLAIMTYPE  (NEW)</w:t>
            </w:r>
          </w:p>
          <w:p w14:paraId="0B7EDD9C" w14:textId="77777777" w:rsidR="008F667F" w:rsidRPr="009D3E05" w:rsidRDefault="008F667F" w:rsidP="0095123C">
            <w:pPr>
              <w:pStyle w:val="NoSpacing"/>
              <w:rPr>
                <w:rFonts w:ascii="Tahoma" w:hAnsi="Tahoma" w:cs="Tahoma"/>
                <w:sz w:val="20"/>
              </w:rPr>
            </w:pPr>
            <w:r w:rsidRPr="009D3E05">
              <w:rPr>
                <w:rFonts w:ascii="Tahoma" w:hAnsi="Tahoma" w:cs="Tahoma"/>
                <w:b/>
                <w:sz w:val="20"/>
              </w:rPr>
              <w:t>Values:</w:t>
            </w:r>
            <w:r w:rsidRPr="009D3E05">
              <w:rPr>
                <w:rFonts w:ascii="Tahoma" w:hAnsi="Tahoma" w:cs="Tahoma"/>
                <w:sz w:val="20"/>
              </w:rPr>
              <w:t xml:space="preserve"> EL – Personal Injury, Third Party Damage, Third Party Injury, Tools</w:t>
            </w:r>
          </w:p>
        </w:tc>
        <w:tc>
          <w:tcPr>
            <w:tcW w:w="708" w:type="dxa"/>
          </w:tcPr>
          <w:p w14:paraId="1D086458" w14:textId="77777777" w:rsidR="008F667F" w:rsidRPr="009D3E05" w:rsidRDefault="00DD2789" w:rsidP="0095123C">
            <w:pPr>
              <w:pStyle w:val="NoSpacing"/>
              <w:rPr>
                <w:rFonts w:ascii="Tahoma" w:hAnsi="Tahoma" w:cs="Tahoma"/>
                <w:sz w:val="20"/>
              </w:rPr>
            </w:pPr>
            <w:r w:rsidRPr="009D3E05">
              <w:rPr>
                <w:rFonts w:ascii="Tahoma" w:hAnsi="Tahoma" w:cs="Tahoma"/>
                <w:sz w:val="20"/>
              </w:rPr>
              <w:t>791</w:t>
            </w:r>
          </w:p>
        </w:tc>
      </w:tr>
      <w:tr w:rsidR="008F667F" w:rsidRPr="009F1954" w14:paraId="21D90FF0" w14:textId="77777777" w:rsidTr="008E0561">
        <w:tc>
          <w:tcPr>
            <w:tcW w:w="4253" w:type="dxa"/>
          </w:tcPr>
          <w:p w14:paraId="65EC7336" w14:textId="77777777" w:rsidR="008F667F" w:rsidRPr="009D3E05" w:rsidRDefault="008F667F" w:rsidP="0095123C">
            <w:pPr>
              <w:pStyle w:val="NoSpacing"/>
              <w:rPr>
                <w:rFonts w:ascii="Tahoma" w:hAnsi="Tahoma" w:cs="Tahoma"/>
                <w:sz w:val="20"/>
              </w:rPr>
            </w:pPr>
            <w:r w:rsidRPr="009D3E05">
              <w:rPr>
                <w:rFonts w:ascii="Tahoma" w:hAnsi="Tahoma" w:cs="Tahoma"/>
                <w:sz w:val="20"/>
              </w:rPr>
              <w:t>What is the claim accident / loss date?</w:t>
            </w:r>
          </w:p>
        </w:tc>
        <w:tc>
          <w:tcPr>
            <w:tcW w:w="3544" w:type="dxa"/>
          </w:tcPr>
          <w:p w14:paraId="3B0CD0CF" w14:textId="77777777" w:rsidR="008F667F" w:rsidRPr="009D3E05" w:rsidRDefault="008F667F" w:rsidP="0095123C">
            <w:pPr>
              <w:pStyle w:val="NoSpacing"/>
              <w:rPr>
                <w:rFonts w:ascii="Tahoma" w:hAnsi="Tahoma" w:cs="Tahoma"/>
                <w:color w:val="000000"/>
                <w:sz w:val="20"/>
                <w:lang w:eastAsia="en-GB"/>
              </w:rPr>
            </w:pPr>
            <w:r w:rsidRPr="009D3E05">
              <w:rPr>
                <w:rFonts w:ascii="Tahoma" w:hAnsi="Tahoma" w:cs="Tahoma"/>
                <w:color w:val="000000"/>
                <w:sz w:val="20"/>
                <w:lang w:eastAsia="en-GB"/>
              </w:rPr>
              <w:t>Date taking the format dd/mm/</w:t>
            </w:r>
            <w:proofErr w:type="spellStart"/>
            <w:r w:rsidRPr="009D3E05">
              <w:rPr>
                <w:rFonts w:ascii="Tahoma" w:hAnsi="Tahoma" w:cs="Tahoma"/>
                <w:color w:val="000000"/>
                <w:sz w:val="20"/>
                <w:lang w:eastAsia="en-GB"/>
              </w:rPr>
              <w:t>yyyy</w:t>
            </w:r>
            <w:proofErr w:type="spellEnd"/>
          </w:p>
          <w:p w14:paraId="75B36824" w14:textId="77777777" w:rsidR="00BD706C" w:rsidRPr="009D3E05" w:rsidRDefault="00BD706C" w:rsidP="0095123C">
            <w:pPr>
              <w:pStyle w:val="NoSpacing"/>
              <w:rPr>
                <w:rFonts w:ascii="Tahoma" w:hAnsi="Tahoma" w:cs="Tahoma"/>
                <w:color w:val="000000"/>
                <w:sz w:val="20"/>
                <w:lang w:eastAsia="en-GB"/>
              </w:rPr>
            </w:pPr>
            <w:r w:rsidRPr="009D3E05">
              <w:rPr>
                <w:rFonts w:ascii="Tahoma" w:hAnsi="Tahoma" w:cs="Tahoma"/>
                <w:color w:val="000000"/>
                <w:sz w:val="20"/>
                <w:lang w:eastAsia="en-GB"/>
              </w:rPr>
              <w:t>Date must be on or before cover start date</w:t>
            </w:r>
          </w:p>
        </w:tc>
        <w:tc>
          <w:tcPr>
            <w:tcW w:w="708" w:type="dxa"/>
          </w:tcPr>
          <w:p w14:paraId="7EAF3033" w14:textId="77777777" w:rsidR="008F667F" w:rsidRPr="009D3E05" w:rsidRDefault="00DD2789" w:rsidP="0095123C">
            <w:pPr>
              <w:pStyle w:val="NoSpacing"/>
              <w:rPr>
                <w:rFonts w:ascii="Tahoma" w:hAnsi="Tahoma" w:cs="Tahoma"/>
                <w:color w:val="000000"/>
                <w:sz w:val="20"/>
                <w:lang w:eastAsia="en-GB"/>
              </w:rPr>
            </w:pPr>
            <w:r w:rsidRPr="009D3E05">
              <w:rPr>
                <w:rFonts w:ascii="Tahoma" w:hAnsi="Tahoma" w:cs="Tahoma"/>
                <w:color w:val="000000"/>
                <w:sz w:val="20"/>
                <w:lang w:eastAsia="en-GB"/>
              </w:rPr>
              <w:t>776</w:t>
            </w:r>
          </w:p>
        </w:tc>
      </w:tr>
      <w:tr w:rsidR="008F667F" w:rsidRPr="009F1954" w14:paraId="71DBF0F3" w14:textId="77777777" w:rsidTr="008E0561">
        <w:tc>
          <w:tcPr>
            <w:tcW w:w="4253" w:type="dxa"/>
          </w:tcPr>
          <w:p w14:paraId="1F4523F6" w14:textId="77777777" w:rsidR="008F667F" w:rsidRPr="009D3E05" w:rsidRDefault="008F667F" w:rsidP="0095123C">
            <w:pPr>
              <w:pStyle w:val="NoSpacing"/>
              <w:rPr>
                <w:rFonts w:ascii="Tahoma" w:hAnsi="Tahoma" w:cs="Tahoma"/>
                <w:sz w:val="20"/>
              </w:rPr>
            </w:pPr>
            <w:r w:rsidRPr="009D3E05">
              <w:rPr>
                <w:rFonts w:ascii="Tahoma" w:hAnsi="Tahoma" w:cs="Tahoma"/>
                <w:sz w:val="20"/>
              </w:rPr>
              <w:t>What is the accident / loss amount paid?</w:t>
            </w:r>
          </w:p>
        </w:tc>
        <w:tc>
          <w:tcPr>
            <w:tcW w:w="3544" w:type="dxa"/>
          </w:tcPr>
          <w:p w14:paraId="3A814991" w14:textId="77777777" w:rsidR="008F667F" w:rsidRPr="009D3E05" w:rsidRDefault="008F667F" w:rsidP="0095123C">
            <w:pPr>
              <w:pStyle w:val="NoSpacing"/>
              <w:rPr>
                <w:rFonts w:ascii="Tahoma" w:hAnsi="Tahoma" w:cs="Tahoma"/>
                <w:sz w:val="20"/>
              </w:rPr>
            </w:pPr>
            <w:r w:rsidRPr="009D3E05">
              <w:rPr>
                <w:rFonts w:ascii="Tahoma" w:hAnsi="Tahoma" w:cs="Tahoma"/>
                <w:sz w:val="20"/>
                <w:lang w:eastAsia="en-GB"/>
              </w:rPr>
              <w:t>Currency to 0 decimal places</w:t>
            </w:r>
          </w:p>
        </w:tc>
        <w:tc>
          <w:tcPr>
            <w:tcW w:w="708" w:type="dxa"/>
          </w:tcPr>
          <w:p w14:paraId="0CF0182B" w14:textId="77777777" w:rsidR="008F667F" w:rsidRPr="009D3E05" w:rsidRDefault="00DD2789" w:rsidP="0095123C">
            <w:pPr>
              <w:pStyle w:val="NoSpacing"/>
              <w:rPr>
                <w:rFonts w:ascii="Tahoma" w:hAnsi="Tahoma" w:cs="Tahoma"/>
                <w:sz w:val="20"/>
                <w:lang w:eastAsia="en-GB"/>
              </w:rPr>
            </w:pPr>
            <w:r w:rsidRPr="009D3E05">
              <w:rPr>
                <w:rFonts w:ascii="Tahoma" w:hAnsi="Tahoma" w:cs="Tahoma"/>
                <w:sz w:val="20"/>
                <w:lang w:eastAsia="en-GB"/>
              </w:rPr>
              <w:t>777</w:t>
            </w:r>
          </w:p>
        </w:tc>
      </w:tr>
      <w:tr w:rsidR="008F667F" w:rsidRPr="009F1954" w14:paraId="5D2E39C8" w14:textId="77777777" w:rsidTr="008E0561">
        <w:tc>
          <w:tcPr>
            <w:tcW w:w="4253" w:type="dxa"/>
          </w:tcPr>
          <w:p w14:paraId="1DB7977C" w14:textId="77777777" w:rsidR="008F667F" w:rsidRPr="009D3E05" w:rsidRDefault="008F667F" w:rsidP="0095123C">
            <w:pPr>
              <w:pStyle w:val="NoSpacing"/>
              <w:rPr>
                <w:rFonts w:ascii="Tahoma" w:hAnsi="Tahoma" w:cs="Tahoma"/>
                <w:sz w:val="20"/>
              </w:rPr>
            </w:pPr>
            <w:r w:rsidRPr="009D3E05">
              <w:rPr>
                <w:rFonts w:ascii="Tahoma" w:hAnsi="Tahoma" w:cs="Tahoma"/>
                <w:sz w:val="20"/>
              </w:rPr>
              <w:t>What is the accident / loss amount outstanding?</w:t>
            </w:r>
          </w:p>
        </w:tc>
        <w:tc>
          <w:tcPr>
            <w:tcW w:w="3544" w:type="dxa"/>
          </w:tcPr>
          <w:p w14:paraId="273B379B" w14:textId="77777777" w:rsidR="008F667F" w:rsidRPr="009D3E05" w:rsidRDefault="008F667F" w:rsidP="0095123C">
            <w:pPr>
              <w:pStyle w:val="NoSpacing"/>
              <w:rPr>
                <w:rFonts w:ascii="Tahoma" w:hAnsi="Tahoma" w:cs="Tahoma"/>
                <w:sz w:val="20"/>
              </w:rPr>
            </w:pPr>
            <w:r w:rsidRPr="009D3E05">
              <w:rPr>
                <w:rFonts w:ascii="Tahoma" w:hAnsi="Tahoma" w:cs="Tahoma"/>
                <w:sz w:val="20"/>
                <w:lang w:eastAsia="en-GB"/>
              </w:rPr>
              <w:t>Currency to 0 decimal places</w:t>
            </w:r>
          </w:p>
        </w:tc>
        <w:tc>
          <w:tcPr>
            <w:tcW w:w="708" w:type="dxa"/>
          </w:tcPr>
          <w:p w14:paraId="25D0FAB2" w14:textId="77777777" w:rsidR="008F667F" w:rsidRPr="009D3E05" w:rsidRDefault="00DD2789" w:rsidP="0095123C">
            <w:pPr>
              <w:pStyle w:val="NoSpacing"/>
              <w:rPr>
                <w:rFonts w:ascii="Tahoma" w:hAnsi="Tahoma" w:cs="Tahoma"/>
                <w:sz w:val="20"/>
                <w:lang w:eastAsia="en-GB"/>
              </w:rPr>
            </w:pPr>
            <w:r w:rsidRPr="009D3E05">
              <w:rPr>
                <w:rFonts w:ascii="Tahoma" w:hAnsi="Tahoma" w:cs="Tahoma"/>
                <w:sz w:val="20"/>
                <w:lang w:eastAsia="en-GB"/>
              </w:rPr>
              <w:t>778</w:t>
            </w:r>
          </w:p>
        </w:tc>
      </w:tr>
      <w:tr w:rsidR="008F667F" w:rsidRPr="009F1954" w14:paraId="23CD89BA" w14:textId="77777777" w:rsidTr="008E0561">
        <w:tc>
          <w:tcPr>
            <w:tcW w:w="4253" w:type="dxa"/>
          </w:tcPr>
          <w:p w14:paraId="516B938F" w14:textId="77777777" w:rsidR="008F667F" w:rsidRPr="009D3E05" w:rsidRDefault="008F667F" w:rsidP="0095123C">
            <w:pPr>
              <w:pStyle w:val="NoSpacing"/>
              <w:rPr>
                <w:rFonts w:ascii="Tahoma" w:hAnsi="Tahoma" w:cs="Tahoma"/>
                <w:sz w:val="20"/>
              </w:rPr>
            </w:pPr>
            <w:r w:rsidRPr="009D3E05">
              <w:rPr>
                <w:rFonts w:ascii="Tahoma" w:hAnsi="Tahoma" w:cs="Tahoma"/>
                <w:sz w:val="20"/>
              </w:rPr>
              <w:t>Please provide details:</w:t>
            </w:r>
          </w:p>
        </w:tc>
        <w:tc>
          <w:tcPr>
            <w:tcW w:w="3544" w:type="dxa"/>
          </w:tcPr>
          <w:p w14:paraId="2708AFFD" w14:textId="77777777" w:rsidR="008F667F" w:rsidRPr="009D3E05" w:rsidRDefault="008F667F" w:rsidP="0095123C">
            <w:pPr>
              <w:pStyle w:val="NoSpacing"/>
              <w:rPr>
                <w:rFonts w:ascii="Tahoma" w:hAnsi="Tahoma" w:cs="Tahoma"/>
                <w:sz w:val="20"/>
              </w:rPr>
            </w:pPr>
            <w:r w:rsidRPr="009D3E05">
              <w:rPr>
                <w:rFonts w:ascii="Tahoma" w:hAnsi="Tahoma" w:cs="Tahoma"/>
                <w:sz w:val="20"/>
                <w:lang w:eastAsia="en-GB"/>
              </w:rPr>
              <w:t>500 alphanumeric</w:t>
            </w:r>
            <w:r w:rsidRPr="009D3E05">
              <w:rPr>
                <w:rFonts w:ascii="Tahoma" w:hAnsi="Tahoma" w:cs="Tahoma"/>
                <w:color w:val="000000"/>
                <w:sz w:val="20"/>
                <w:lang w:eastAsia="en-GB"/>
              </w:rPr>
              <w:t xml:space="preserve"> characters, with RETURNS accepted</w:t>
            </w:r>
          </w:p>
        </w:tc>
        <w:tc>
          <w:tcPr>
            <w:tcW w:w="708" w:type="dxa"/>
          </w:tcPr>
          <w:p w14:paraId="13544AFD" w14:textId="77777777" w:rsidR="008F667F" w:rsidRPr="009D3E05" w:rsidRDefault="00DD2789" w:rsidP="0095123C">
            <w:pPr>
              <w:pStyle w:val="NoSpacing"/>
              <w:rPr>
                <w:rFonts w:ascii="Tahoma" w:hAnsi="Tahoma" w:cs="Tahoma"/>
                <w:sz w:val="20"/>
                <w:lang w:eastAsia="en-GB"/>
              </w:rPr>
            </w:pPr>
            <w:r w:rsidRPr="009D3E05">
              <w:rPr>
                <w:rFonts w:ascii="Tahoma" w:hAnsi="Tahoma" w:cs="Tahoma"/>
                <w:sz w:val="20"/>
                <w:lang w:eastAsia="en-GB"/>
              </w:rPr>
              <w:t>185</w:t>
            </w:r>
          </w:p>
        </w:tc>
      </w:tr>
    </w:tbl>
    <w:p w14:paraId="1F2978CB" w14:textId="77777777" w:rsidR="009B6753" w:rsidRPr="009D3E05" w:rsidRDefault="007D5BE9" w:rsidP="007D5BE9">
      <w:pPr>
        <w:rPr>
          <w:rFonts w:ascii="Tahoma" w:hAnsi="Tahoma" w:cs="Tahoma"/>
          <w:b/>
        </w:rPr>
      </w:pPr>
      <w:r w:rsidRPr="009D3E05">
        <w:rPr>
          <w:rFonts w:ascii="Tahoma" w:hAnsi="Tahoma" w:cs="Tahoma"/>
          <w:b/>
        </w:rPr>
        <w:tab/>
      </w:r>
    </w:p>
    <w:p w14:paraId="150BBD85" w14:textId="77777777" w:rsidR="009B6753" w:rsidRPr="009D3E05" w:rsidRDefault="009B6753">
      <w:pPr>
        <w:rPr>
          <w:rFonts w:ascii="Tahoma" w:hAnsi="Tahoma" w:cs="Tahoma"/>
          <w:b/>
        </w:rPr>
      </w:pPr>
      <w:r w:rsidRPr="009D3E05">
        <w:rPr>
          <w:rFonts w:ascii="Tahoma" w:hAnsi="Tahoma" w:cs="Tahoma"/>
          <w:b/>
        </w:rPr>
        <w:br w:type="page"/>
      </w:r>
    </w:p>
    <w:p w14:paraId="7E724C83" w14:textId="77777777" w:rsidR="009B6753" w:rsidRPr="009F1954" w:rsidRDefault="007D5BE9" w:rsidP="004C035D">
      <w:pPr>
        <w:pStyle w:val="Heading3"/>
      </w:pPr>
      <w:r w:rsidRPr="009F1954">
        <w:lastRenderedPageBreak/>
        <w:tab/>
      </w:r>
      <w:bookmarkStart w:id="185" w:name="_Toc135813486"/>
      <w:r w:rsidR="009B6753" w:rsidRPr="009F1954">
        <w:t>Assumptions</w:t>
      </w:r>
      <w:bookmarkEnd w:id="185"/>
    </w:p>
    <w:p w14:paraId="01EE3C73" w14:textId="77777777" w:rsidR="009B6753" w:rsidRPr="009D3E05" w:rsidRDefault="009B6753" w:rsidP="009B6753">
      <w:pPr>
        <w:rPr>
          <w:rFonts w:ascii="Tahoma" w:hAnsi="Tahoma" w:cs="Tahoma"/>
        </w:rPr>
      </w:pPr>
    </w:p>
    <w:p w14:paraId="2B91A8D3" w14:textId="77777777" w:rsidR="00D84BB8" w:rsidRPr="009D3E05" w:rsidRDefault="003239C4" w:rsidP="009B6753">
      <w:pPr>
        <w:rPr>
          <w:rFonts w:ascii="Tahoma" w:hAnsi="Tahoma" w:cs="Tahoma"/>
        </w:rPr>
      </w:pPr>
      <w:r w:rsidRPr="009D3E05">
        <w:rPr>
          <w:rFonts w:ascii="Tahoma" w:hAnsi="Tahoma" w:cs="Tahoma"/>
        </w:rPr>
        <w:t>T</w:t>
      </w:r>
      <w:r w:rsidR="009B6753" w:rsidRPr="009D3E05">
        <w:rPr>
          <w:rFonts w:ascii="Tahoma" w:hAnsi="Tahoma" w:cs="Tahoma"/>
        </w:rPr>
        <w:t>he ‘Assumptions’ screen is the last in the series of risk data capture screens:</w:t>
      </w:r>
    </w:p>
    <w:p w14:paraId="0E065E1B" w14:textId="77777777" w:rsidR="009B6753" w:rsidRPr="009D3E05" w:rsidRDefault="00344D26" w:rsidP="009B6753">
      <w:pPr>
        <w:rPr>
          <w:rFonts w:ascii="Tahoma" w:hAnsi="Tahoma" w:cs="Tahoma"/>
        </w:rPr>
      </w:pPr>
      <w:r>
        <w:rPr>
          <w:noProof/>
          <w:lang w:eastAsia="en-GB"/>
        </w:rPr>
        <w:drawing>
          <wp:inline distT="0" distB="0" distL="0" distR="0" wp14:anchorId="4B1EB9E7" wp14:editId="74CEAD21">
            <wp:extent cx="5372100" cy="5042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5042535"/>
                    </a:xfrm>
                    <a:prstGeom prst="rect">
                      <a:avLst/>
                    </a:prstGeom>
                  </pic:spPr>
                </pic:pic>
              </a:graphicData>
            </a:graphic>
          </wp:inline>
        </w:drawing>
      </w:r>
      <w:r w:rsidR="00726688" w:rsidRPr="009D3E05" w:rsidDel="00726688">
        <w:rPr>
          <w:rFonts w:ascii="Tahoma" w:hAnsi="Tahoma" w:cs="Tahoma"/>
          <w:noProof/>
          <w:lang w:eastAsia="en-GB"/>
        </w:rPr>
        <w:t xml:space="preserve"> </w:t>
      </w:r>
    </w:p>
    <w:p w14:paraId="2554E5D0" w14:textId="77777777" w:rsidR="009B6753" w:rsidRPr="009D3E05" w:rsidRDefault="009B6753" w:rsidP="009B6753">
      <w:pPr>
        <w:rPr>
          <w:rFonts w:ascii="Tahoma" w:hAnsi="Tahoma" w:cs="Tahoma"/>
        </w:rPr>
      </w:pPr>
    </w:p>
    <w:p w14:paraId="45011249" w14:textId="77777777" w:rsidR="00786211" w:rsidRPr="009D3E05" w:rsidRDefault="00786211" w:rsidP="009B6753">
      <w:pPr>
        <w:rPr>
          <w:rFonts w:ascii="Tahoma" w:hAnsi="Tahoma" w:cs="Tahoma"/>
        </w:rPr>
      </w:pPr>
      <w:r w:rsidRPr="009D3E05">
        <w:rPr>
          <w:rFonts w:ascii="Tahoma" w:hAnsi="Tahoma" w:cs="Tahoma"/>
        </w:rPr>
        <w:t>Transactor Navigator will be used to default all back office assumptions to take a value of ‘Agree’</w:t>
      </w:r>
    </w:p>
    <w:p w14:paraId="55275D6D" w14:textId="77777777" w:rsidR="00786211" w:rsidRPr="009D3E05" w:rsidRDefault="00786211" w:rsidP="009B6753">
      <w:pPr>
        <w:rPr>
          <w:rFonts w:ascii="Tahoma" w:hAnsi="Tahoma" w:cs="Tahoma"/>
        </w:rPr>
      </w:pPr>
    </w:p>
    <w:p w14:paraId="6237EF72" w14:textId="77777777" w:rsidR="0090496B" w:rsidRDefault="0090496B">
      <w:pPr>
        <w:spacing w:after="0" w:line="240" w:lineRule="auto"/>
        <w:rPr>
          <w:rFonts w:ascii="Tahoma" w:hAnsi="Tahoma" w:cs="Tahoma"/>
        </w:rPr>
      </w:pPr>
      <w:r>
        <w:rPr>
          <w:rFonts w:ascii="Tahoma" w:hAnsi="Tahoma" w:cs="Tahoma"/>
        </w:rPr>
        <w:br w:type="page"/>
      </w:r>
    </w:p>
    <w:p w14:paraId="16E9C1E2" w14:textId="77777777" w:rsidR="009B6753" w:rsidRPr="009D3E05" w:rsidRDefault="009B6753" w:rsidP="009B6753">
      <w:pPr>
        <w:rPr>
          <w:rFonts w:ascii="Tahoma" w:hAnsi="Tahoma" w:cs="Tahoma"/>
        </w:rPr>
      </w:pPr>
      <w:r w:rsidRPr="009D3E05">
        <w:rPr>
          <w:rFonts w:ascii="Tahoma" w:hAnsi="Tahoma" w:cs="Tahoma"/>
        </w:rPr>
        <w:lastRenderedPageBreak/>
        <w:t>The following fields will be presented:</w:t>
      </w:r>
    </w:p>
    <w:p w14:paraId="20BFA9EF" w14:textId="77777777" w:rsidR="009B6753" w:rsidRPr="009D3E05" w:rsidRDefault="009B6753" w:rsidP="009B6753">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3544"/>
        <w:gridCol w:w="708"/>
      </w:tblGrid>
      <w:tr w:rsidR="009B6753" w:rsidRPr="009F1954" w14:paraId="5D9E1898" w14:textId="77777777" w:rsidTr="009B6753">
        <w:tc>
          <w:tcPr>
            <w:tcW w:w="4253" w:type="dxa"/>
            <w:shd w:val="clear" w:color="auto" w:fill="C0C0C0"/>
          </w:tcPr>
          <w:p w14:paraId="73E6FD74" w14:textId="77777777" w:rsidR="009B6753" w:rsidRPr="009D3E05" w:rsidRDefault="009B6753" w:rsidP="009B6753">
            <w:pPr>
              <w:rPr>
                <w:rFonts w:ascii="Tahoma" w:hAnsi="Tahoma" w:cs="Tahoma"/>
                <w:b/>
                <w:sz w:val="20"/>
                <w:szCs w:val="20"/>
              </w:rPr>
            </w:pPr>
            <w:r w:rsidRPr="009D3E05">
              <w:rPr>
                <w:rFonts w:ascii="Tahoma" w:hAnsi="Tahoma" w:cs="Tahoma"/>
                <w:b/>
                <w:sz w:val="20"/>
                <w:szCs w:val="20"/>
              </w:rPr>
              <w:t>Field Heading</w:t>
            </w:r>
          </w:p>
        </w:tc>
        <w:tc>
          <w:tcPr>
            <w:tcW w:w="3544" w:type="dxa"/>
            <w:shd w:val="clear" w:color="auto" w:fill="C0C0C0"/>
          </w:tcPr>
          <w:p w14:paraId="7F963DDA" w14:textId="77777777" w:rsidR="009B6753" w:rsidRPr="009D3E05" w:rsidRDefault="009B6753" w:rsidP="009B6753">
            <w:pPr>
              <w:rPr>
                <w:rFonts w:ascii="Tahoma" w:hAnsi="Tahoma" w:cs="Tahoma"/>
                <w:b/>
                <w:sz w:val="20"/>
                <w:szCs w:val="20"/>
              </w:rPr>
            </w:pPr>
            <w:r w:rsidRPr="009D3E05">
              <w:rPr>
                <w:rFonts w:ascii="Tahoma" w:hAnsi="Tahoma" w:cs="Tahoma"/>
                <w:b/>
                <w:sz w:val="20"/>
                <w:szCs w:val="20"/>
              </w:rPr>
              <w:t>Comments</w:t>
            </w:r>
          </w:p>
        </w:tc>
        <w:tc>
          <w:tcPr>
            <w:tcW w:w="708" w:type="dxa"/>
            <w:shd w:val="clear" w:color="auto" w:fill="C0C0C0"/>
          </w:tcPr>
          <w:p w14:paraId="41CFD7FF" w14:textId="77777777" w:rsidR="009B6753" w:rsidRPr="009D3E05" w:rsidRDefault="009B6753" w:rsidP="009B6753">
            <w:pPr>
              <w:rPr>
                <w:rFonts w:ascii="Tahoma" w:hAnsi="Tahoma" w:cs="Tahoma"/>
                <w:b/>
                <w:sz w:val="20"/>
                <w:szCs w:val="20"/>
              </w:rPr>
            </w:pPr>
            <w:r w:rsidRPr="009D3E05">
              <w:rPr>
                <w:rFonts w:ascii="Tahoma" w:hAnsi="Tahoma" w:cs="Tahoma"/>
                <w:b/>
                <w:sz w:val="20"/>
                <w:szCs w:val="20"/>
              </w:rPr>
              <w:t>Ref</w:t>
            </w:r>
          </w:p>
        </w:tc>
      </w:tr>
    </w:tbl>
    <w:p w14:paraId="15225996" w14:textId="77777777" w:rsidR="009B6753" w:rsidRPr="009D3E05" w:rsidRDefault="009B6753" w:rsidP="009B6753">
      <w:pPr>
        <w:rPr>
          <w:rFonts w:ascii="Tahoma" w:hAnsi="Tahom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544"/>
        <w:gridCol w:w="771"/>
      </w:tblGrid>
      <w:tr w:rsidR="00EC6A99" w:rsidRPr="009F1954" w14:paraId="3AE62BDE" w14:textId="77777777" w:rsidTr="009B6753">
        <w:tc>
          <w:tcPr>
            <w:tcW w:w="4253" w:type="dxa"/>
          </w:tcPr>
          <w:p w14:paraId="61D38537" w14:textId="77777777" w:rsidR="00EC6A99" w:rsidRPr="009D3E05" w:rsidRDefault="0090496B" w:rsidP="0090496B">
            <w:pPr>
              <w:pStyle w:val="NoSpacing"/>
              <w:rPr>
                <w:rFonts w:ascii="Tahoma" w:hAnsi="Tahoma" w:cs="Tahoma"/>
                <w:sz w:val="20"/>
                <w:szCs w:val="20"/>
              </w:rPr>
            </w:pPr>
            <w:r>
              <w:rPr>
                <w:rFonts w:ascii="Tahoma" w:hAnsi="Tahoma" w:cs="Tahoma"/>
                <w:sz w:val="20"/>
                <w:szCs w:val="20"/>
              </w:rPr>
              <w:t>1</w:t>
            </w:r>
            <w:r w:rsidR="00484957">
              <w:rPr>
                <w:rFonts w:ascii="Tahoma" w:hAnsi="Tahoma" w:cs="Tahoma"/>
                <w:sz w:val="20"/>
                <w:szCs w:val="20"/>
              </w:rPr>
              <w:t>.</w:t>
            </w:r>
            <w:r>
              <w:rPr>
                <w:rFonts w:ascii="Tahoma" w:hAnsi="Tahoma" w:cs="Tahoma"/>
                <w:sz w:val="20"/>
                <w:szCs w:val="20"/>
              </w:rPr>
              <w:t xml:space="preserve"> You do not carry out any demolition work other than as part of a building contract</w:t>
            </w:r>
          </w:p>
        </w:tc>
        <w:tc>
          <w:tcPr>
            <w:tcW w:w="3544" w:type="dxa"/>
          </w:tcPr>
          <w:p w14:paraId="0AAA71E4"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47DFE250"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72F9F086"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798D403C" w14:textId="77777777" w:rsidR="00EC6A99" w:rsidRPr="009D3E05" w:rsidRDefault="00EC6A99" w:rsidP="009B6753">
            <w:pPr>
              <w:rPr>
                <w:rFonts w:ascii="Tahoma" w:hAnsi="Tahoma" w:cs="Tahoma"/>
                <w:sz w:val="20"/>
                <w:szCs w:val="20"/>
              </w:rPr>
            </w:pPr>
          </w:p>
        </w:tc>
      </w:tr>
      <w:tr w:rsidR="00EC6A99" w:rsidRPr="009F1954" w14:paraId="2377B3C7" w14:textId="77777777" w:rsidTr="009B6753">
        <w:tc>
          <w:tcPr>
            <w:tcW w:w="4253" w:type="dxa"/>
          </w:tcPr>
          <w:p w14:paraId="2B2DB70C" w14:textId="77777777" w:rsidR="00EC6A99" w:rsidRPr="009D3E05" w:rsidRDefault="00484957" w:rsidP="00DD1EB9">
            <w:pPr>
              <w:pStyle w:val="NoSpacing"/>
              <w:rPr>
                <w:rFonts w:ascii="Tahoma" w:hAnsi="Tahoma" w:cs="Tahoma"/>
                <w:sz w:val="20"/>
                <w:szCs w:val="20"/>
              </w:rPr>
            </w:pPr>
            <w:r>
              <w:rPr>
                <w:rFonts w:ascii="Tahoma" w:hAnsi="Tahoma" w:cs="Tahoma"/>
                <w:sz w:val="20"/>
                <w:szCs w:val="20"/>
              </w:rPr>
              <w:t>2. You do not work on aircraft, hovercraft, aerospace systems, watercraft, railways, underground or underwater</w:t>
            </w:r>
          </w:p>
        </w:tc>
        <w:tc>
          <w:tcPr>
            <w:tcW w:w="3544" w:type="dxa"/>
          </w:tcPr>
          <w:p w14:paraId="13D40135"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473F0A6C"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587FA59A"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3400F304" w14:textId="77777777" w:rsidR="00EC6A99" w:rsidRPr="009D3E05" w:rsidRDefault="00EC6A99" w:rsidP="009B6753">
            <w:pPr>
              <w:rPr>
                <w:rFonts w:ascii="Tahoma" w:hAnsi="Tahoma" w:cs="Tahoma"/>
                <w:sz w:val="20"/>
                <w:szCs w:val="20"/>
              </w:rPr>
            </w:pPr>
          </w:p>
        </w:tc>
      </w:tr>
      <w:tr w:rsidR="00EC6A99" w:rsidRPr="009F1954" w14:paraId="22CAF323" w14:textId="77777777" w:rsidTr="009B6753">
        <w:tc>
          <w:tcPr>
            <w:tcW w:w="4253" w:type="dxa"/>
          </w:tcPr>
          <w:p w14:paraId="42388C2B" w14:textId="77777777" w:rsidR="00EC6A99" w:rsidRPr="009D3E05" w:rsidRDefault="00484957" w:rsidP="00DD1EB9">
            <w:pPr>
              <w:pStyle w:val="NoSpacing"/>
              <w:rPr>
                <w:rFonts w:ascii="Tahoma" w:hAnsi="Tahoma" w:cs="Tahoma"/>
                <w:sz w:val="20"/>
                <w:szCs w:val="20"/>
              </w:rPr>
            </w:pPr>
            <w:r>
              <w:rPr>
                <w:rFonts w:ascii="Tahoma" w:hAnsi="Tahoma" w:cs="Tahoma"/>
                <w:sz w:val="20"/>
                <w:szCs w:val="20"/>
              </w:rPr>
              <w:t>3. You do not work on power stations, nuclear installation or establishments, refineries, bulk storage or premises in oil, gas or chemical industries or offshore structures</w:t>
            </w:r>
          </w:p>
        </w:tc>
        <w:tc>
          <w:tcPr>
            <w:tcW w:w="3544" w:type="dxa"/>
          </w:tcPr>
          <w:p w14:paraId="0E663447"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01F0356E"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773E61D3"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2F3BC395" w14:textId="77777777" w:rsidR="00EC6A99" w:rsidRPr="009D3E05" w:rsidRDefault="00EC6A99" w:rsidP="009B6753">
            <w:pPr>
              <w:rPr>
                <w:rFonts w:ascii="Tahoma" w:hAnsi="Tahoma" w:cs="Tahoma"/>
                <w:sz w:val="20"/>
                <w:szCs w:val="20"/>
              </w:rPr>
            </w:pPr>
          </w:p>
        </w:tc>
      </w:tr>
      <w:tr w:rsidR="00EC6A99" w:rsidRPr="009F1954" w14:paraId="4D3D5FB4" w14:textId="77777777" w:rsidTr="009B6753">
        <w:tc>
          <w:tcPr>
            <w:tcW w:w="4253" w:type="dxa"/>
          </w:tcPr>
          <w:p w14:paraId="5EDE4E8B" w14:textId="77777777" w:rsidR="00EC6A99" w:rsidRPr="009D3E05" w:rsidRDefault="00484957" w:rsidP="00DD1EB9">
            <w:pPr>
              <w:pStyle w:val="NoSpacing"/>
              <w:rPr>
                <w:rFonts w:ascii="Tahoma" w:hAnsi="Tahoma" w:cs="Tahoma"/>
                <w:sz w:val="20"/>
                <w:szCs w:val="20"/>
              </w:rPr>
            </w:pPr>
            <w:r>
              <w:rPr>
                <w:rFonts w:ascii="Tahoma" w:hAnsi="Tahoma" w:cs="Tahoma"/>
                <w:sz w:val="20"/>
                <w:szCs w:val="20"/>
              </w:rPr>
              <w:t>4. You do not work with silica, asbestos or substances containing asbestos nor do you work with acids, gases, explosives, radioactive or similar dangerous liquids or chemicals</w:t>
            </w:r>
          </w:p>
        </w:tc>
        <w:tc>
          <w:tcPr>
            <w:tcW w:w="3544" w:type="dxa"/>
          </w:tcPr>
          <w:p w14:paraId="1178199E"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477B842F"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688AEB58"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34737ADE" w14:textId="77777777" w:rsidR="00EC6A99" w:rsidRPr="009D3E05" w:rsidRDefault="00EC6A99" w:rsidP="009B6753">
            <w:pPr>
              <w:rPr>
                <w:rFonts w:ascii="Tahoma" w:hAnsi="Tahoma" w:cs="Tahoma"/>
                <w:sz w:val="20"/>
                <w:szCs w:val="20"/>
              </w:rPr>
            </w:pPr>
          </w:p>
        </w:tc>
      </w:tr>
      <w:tr w:rsidR="00EC6A99" w:rsidRPr="009F1954" w14:paraId="7D0171DA" w14:textId="77777777" w:rsidTr="009B6753">
        <w:tc>
          <w:tcPr>
            <w:tcW w:w="4253" w:type="dxa"/>
          </w:tcPr>
          <w:p w14:paraId="468D5A0D" w14:textId="77777777" w:rsidR="002D5B42" w:rsidRPr="009D3E05" w:rsidRDefault="00484957" w:rsidP="00DD1EB9">
            <w:pPr>
              <w:pStyle w:val="NoSpacing"/>
              <w:rPr>
                <w:rFonts w:ascii="Tahoma" w:hAnsi="Tahoma" w:cs="Tahoma"/>
                <w:sz w:val="20"/>
                <w:szCs w:val="20"/>
              </w:rPr>
            </w:pPr>
            <w:r>
              <w:rPr>
                <w:rFonts w:ascii="Tahoma" w:hAnsi="Tahoma" w:cs="Tahoma"/>
                <w:sz w:val="20"/>
                <w:szCs w:val="20"/>
              </w:rPr>
              <w:t>5. No proprietor, proposer, director or partner of the business or practice has had a proposal refused or declined, had an insurance cancelled, or has had special terms imposed on an insurance</w:t>
            </w:r>
          </w:p>
        </w:tc>
        <w:tc>
          <w:tcPr>
            <w:tcW w:w="3544" w:type="dxa"/>
          </w:tcPr>
          <w:p w14:paraId="37C48083"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0882E8A0"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2122FD19"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565459AF" w14:textId="77777777" w:rsidR="00EC6A99" w:rsidRPr="009D3E05" w:rsidRDefault="00EC6A99" w:rsidP="009B6753">
            <w:pPr>
              <w:rPr>
                <w:rFonts w:ascii="Tahoma" w:hAnsi="Tahoma" w:cs="Tahoma"/>
                <w:sz w:val="20"/>
                <w:szCs w:val="20"/>
              </w:rPr>
            </w:pPr>
          </w:p>
        </w:tc>
      </w:tr>
      <w:tr w:rsidR="00EC6A99" w:rsidRPr="009F1954" w14:paraId="5114EE0F" w14:textId="77777777" w:rsidTr="009B6753">
        <w:tc>
          <w:tcPr>
            <w:tcW w:w="4253" w:type="dxa"/>
          </w:tcPr>
          <w:p w14:paraId="3B79ABE3" w14:textId="77777777" w:rsidR="00EC6A99" w:rsidRPr="009D3E05" w:rsidRDefault="00484957" w:rsidP="00DD1EB9">
            <w:pPr>
              <w:pStyle w:val="NoSpacing"/>
              <w:rPr>
                <w:rFonts w:ascii="Tahoma" w:hAnsi="Tahoma" w:cs="Tahoma"/>
                <w:sz w:val="20"/>
                <w:szCs w:val="20"/>
              </w:rPr>
            </w:pPr>
            <w:r>
              <w:rPr>
                <w:rFonts w:ascii="Tahoma" w:hAnsi="Tahoma" w:cs="Tahoma"/>
                <w:sz w:val="20"/>
                <w:szCs w:val="20"/>
              </w:rPr>
              <w:t>6</w:t>
            </w:r>
            <w:r w:rsidR="00BA5D60">
              <w:rPr>
                <w:rFonts w:ascii="Tahoma" w:hAnsi="Tahoma" w:cs="Tahoma"/>
                <w:sz w:val="20"/>
                <w:szCs w:val="20"/>
              </w:rPr>
              <w:t>.</w:t>
            </w:r>
            <w:r>
              <w:rPr>
                <w:rFonts w:ascii="Tahoma" w:hAnsi="Tahoma" w:cs="Tahoma"/>
                <w:sz w:val="20"/>
                <w:szCs w:val="20"/>
              </w:rPr>
              <w:t xml:space="preserve"> No proposer, director or partner of the business or practice has ever been declared bankrupt / insolvent</w:t>
            </w:r>
            <w:r w:rsidR="00BA5D60">
              <w:rPr>
                <w:rFonts w:ascii="Tahoma" w:hAnsi="Tahoma" w:cs="Tahoma"/>
                <w:sz w:val="20"/>
                <w:szCs w:val="20"/>
              </w:rPr>
              <w:t>, or the subject of bankruptcy proceedings, or been the subject of a County Court Judgement (or the Scottish equivalent)</w:t>
            </w:r>
          </w:p>
        </w:tc>
        <w:tc>
          <w:tcPr>
            <w:tcW w:w="3544" w:type="dxa"/>
          </w:tcPr>
          <w:p w14:paraId="45C3E853"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07B48F39"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34E733BB"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24B8655A" w14:textId="77777777" w:rsidR="00EC6A99" w:rsidRPr="009D3E05" w:rsidRDefault="00EC6A99" w:rsidP="009B6753">
            <w:pPr>
              <w:rPr>
                <w:rFonts w:ascii="Tahoma" w:hAnsi="Tahoma" w:cs="Tahoma"/>
                <w:sz w:val="20"/>
                <w:szCs w:val="20"/>
              </w:rPr>
            </w:pPr>
          </w:p>
        </w:tc>
      </w:tr>
      <w:tr w:rsidR="00EC6A99" w:rsidRPr="009F1954" w14:paraId="4B9DE01C" w14:textId="77777777" w:rsidTr="009B6753">
        <w:tc>
          <w:tcPr>
            <w:tcW w:w="4253" w:type="dxa"/>
          </w:tcPr>
          <w:p w14:paraId="2AFD906A" w14:textId="77777777" w:rsidR="00EC6A99" w:rsidRPr="009D3E05" w:rsidRDefault="00BA5D60" w:rsidP="00DD1EB9">
            <w:pPr>
              <w:pStyle w:val="NoSpacing"/>
              <w:rPr>
                <w:rFonts w:ascii="Tahoma" w:hAnsi="Tahoma" w:cs="Tahoma"/>
                <w:sz w:val="20"/>
                <w:szCs w:val="20"/>
              </w:rPr>
            </w:pPr>
            <w:r>
              <w:rPr>
                <w:rFonts w:ascii="Tahoma" w:hAnsi="Tahoma" w:cs="Tahoma"/>
                <w:sz w:val="20"/>
                <w:szCs w:val="20"/>
              </w:rPr>
              <w:t>7. Please confirm that you or any partner or director has never been convicted for any criminal offence or for a breach of any statute relating to health and safety at work or have any prosecution pending or outstanding?</w:t>
            </w:r>
          </w:p>
        </w:tc>
        <w:tc>
          <w:tcPr>
            <w:tcW w:w="3544" w:type="dxa"/>
          </w:tcPr>
          <w:p w14:paraId="5C99F99D"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1A09E457" w14:textId="77777777" w:rsidR="00EC6A99" w:rsidRPr="009D3E05" w:rsidRDefault="00EC6A99" w:rsidP="00DD1E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08898B17" w14:textId="77777777" w:rsidR="00EC6A99" w:rsidRPr="009D3E05" w:rsidRDefault="00EC6A99" w:rsidP="00DD1E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1FA9AEA6" w14:textId="77777777" w:rsidR="00EC6A99" w:rsidRPr="009D3E05" w:rsidRDefault="00EC6A99" w:rsidP="009B6753">
            <w:pPr>
              <w:rPr>
                <w:rFonts w:ascii="Tahoma" w:hAnsi="Tahoma" w:cs="Tahoma"/>
                <w:sz w:val="20"/>
                <w:szCs w:val="20"/>
              </w:rPr>
            </w:pPr>
          </w:p>
        </w:tc>
      </w:tr>
      <w:tr w:rsidR="00F554B9" w:rsidRPr="009F1954" w14:paraId="704079E0" w14:textId="77777777" w:rsidTr="009B6753">
        <w:tc>
          <w:tcPr>
            <w:tcW w:w="4253" w:type="dxa"/>
          </w:tcPr>
          <w:p w14:paraId="031CA5EA" w14:textId="4C13631B" w:rsidR="00F554B9" w:rsidRDefault="00F554B9" w:rsidP="00F554B9">
            <w:pPr>
              <w:pStyle w:val="NoSpacing"/>
              <w:rPr>
                <w:rFonts w:ascii="Tahoma" w:hAnsi="Tahoma" w:cs="Tahoma"/>
                <w:sz w:val="20"/>
                <w:szCs w:val="20"/>
              </w:rPr>
            </w:pPr>
            <w:r>
              <w:rPr>
                <w:rFonts w:ascii="Tahoma" w:hAnsi="Tahoma" w:cs="Tahoma"/>
                <w:sz w:val="20"/>
                <w:szCs w:val="20"/>
              </w:rPr>
              <w:t>8. Please confirm that you</w:t>
            </w:r>
            <w:r w:rsidRPr="00F554B9">
              <w:rPr>
                <w:rFonts w:ascii="Tahoma" w:hAnsi="Tahoma" w:cs="Tahoma"/>
                <w:sz w:val="20"/>
                <w:szCs w:val="20"/>
              </w:rPr>
              <w:t xml:space="preserve"> conduct ongoing staff training</w:t>
            </w:r>
            <w:r w:rsidR="000377B5" w:rsidRPr="00F554B9">
              <w:rPr>
                <w:rFonts w:ascii="Tahoma" w:hAnsi="Tahoma" w:cs="Tahoma"/>
                <w:sz w:val="20"/>
                <w:szCs w:val="20"/>
              </w:rPr>
              <w:t xml:space="preserve"> to all employees</w:t>
            </w:r>
            <w:r w:rsidRPr="00F554B9">
              <w:rPr>
                <w:rFonts w:ascii="Tahoma" w:hAnsi="Tahoma" w:cs="Tahoma"/>
                <w:sz w:val="20"/>
                <w:szCs w:val="20"/>
              </w:rPr>
              <w:t>, and this training is documented/record</w:t>
            </w:r>
            <w:r w:rsidR="000377B5">
              <w:rPr>
                <w:rFonts w:ascii="Tahoma" w:hAnsi="Tahoma" w:cs="Tahoma"/>
                <w:sz w:val="20"/>
                <w:szCs w:val="20"/>
              </w:rPr>
              <w:t>ed</w:t>
            </w:r>
          </w:p>
        </w:tc>
        <w:tc>
          <w:tcPr>
            <w:tcW w:w="3544" w:type="dxa"/>
          </w:tcPr>
          <w:p w14:paraId="6ECB539F" w14:textId="77777777" w:rsidR="00F554B9" w:rsidRPr="009D3E05" w:rsidRDefault="00F554B9" w:rsidP="00F554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0953F8B8" w14:textId="77777777" w:rsidR="00F554B9" w:rsidRPr="009D3E05" w:rsidRDefault="00F554B9" w:rsidP="00F554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7D15B45B" w14:textId="75796B5B" w:rsidR="00F554B9" w:rsidRPr="009D3E05" w:rsidRDefault="00F554B9" w:rsidP="00F554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44B509A9" w14:textId="3FC4BFA8" w:rsidR="00F554B9" w:rsidRPr="009D3E05" w:rsidRDefault="00F554B9" w:rsidP="00F554B9">
            <w:pPr>
              <w:rPr>
                <w:rFonts w:ascii="Tahoma" w:hAnsi="Tahoma" w:cs="Tahoma"/>
                <w:sz w:val="20"/>
                <w:szCs w:val="20"/>
              </w:rPr>
            </w:pPr>
          </w:p>
        </w:tc>
      </w:tr>
      <w:tr w:rsidR="00F554B9" w:rsidRPr="009F1954" w14:paraId="191C3D87" w14:textId="77777777" w:rsidTr="009B6753">
        <w:tc>
          <w:tcPr>
            <w:tcW w:w="4253" w:type="dxa"/>
          </w:tcPr>
          <w:p w14:paraId="7C12415F" w14:textId="2B54B0E8" w:rsidR="00F554B9" w:rsidRPr="00F554B9" w:rsidRDefault="00F554B9" w:rsidP="00F554B9">
            <w:pPr>
              <w:pStyle w:val="NoSpacing"/>
              <w:rPr>
                <w:rFonts w:ascii="Tahoma" w:hAnsi="Tahoma" w:cs="Tahoma"/>
                <w:sz w:val="20"/>
                <w:szCs w:val="20"/>
              </w:rPr>
            </w:pPr>
            <w:r>
              <w:rPr>
                <w:rFonts w:ascii="Tahoma" w:hAnsi="Tahoma" w:cs="Tahoma"/>
                <w:sz w:val="20"/>
                <w:szCs w:val="20"/>
              </w:rPr>
              <w:t>9.</w:t>
            </w:r>
            <w:r w:rsidRPr="00F554B9">
              <w:rPr>
                <w:rFonts w:ascii="Times New Roman" w:eastAsia="Times New Roman" w:hAnsi="Times New Roman" w:cs="Times New Roman"/>
                <w:lang w:eastAsia="en-GB"/>
              </w:rPr>
              <w:t xml:space="preserve"> </w:t>
            </w:r>
            <w:r w:rsidR="00BD2ED2">
              <w:rPr>
                <w:rFonts w:ascii="Tahoma" w:hAnsi="Tahoma" w:cs="Tahoma"/>
                <w:sz w:val="20"/>
                <w:szCs w:val="20"/>
              </w:rPr>
              <w:t xml:space="preserve">Please confirm that </w:t>
            </w:r>
            <w:r w:rsidRPr="00F554B9">
              <w:rPr>
                <w:rFonts w:ascii="Tahoma" w:hAnsi="Tahoma" w:cs="Tahoma"/>
                <w:sz w:val="20"/>
                <w:szCs w:val="20"/>
              </w:rPr>
              <w:t>PPE (Personal Protective Equipment) is issued to all employees who require it and the process if fully documented and reviewed</w:t>
            </w:r>
          </w:p>
          <w:p w14:paraId="64CFFB5E" w14:textId="6362CFE6" w:rsidR="00F554B9" w:rsidRDefault="00F554B9" w:rsidP="00F554B9">
            <w:pPr>
              <w:pStyle w:val="NoSpacing"/>
              <w:rPr>
                <w:rFonts w:ascii="Tahoma" w:hAnsi="Tahoma" w:cs="Tahoma"/>
                <w:sz w:val="20"/>
                <w:szCs w:val="20"/>
              </w:rPr>
            </w:pPr>
          </w:p>
        </w:tc>
        <w:tc>
          <w:tcPr>
            <w:tcW w:w="3544" w:type="dxa"/>
          </w:tcPr>
          <w:p w14:paraId="7143458D" w14:textId="77777777" w:rsidR="00F554B9" w:rsidRPr="009D3E05" w:rsidRDefault="00F554B9" w:rsidP="00F554B9">
            <w:pPr>
              <w:pStyle w:val="NoSpacing"/>
              <w:rPr>
                <w:rFonts w:ascii="Tahoma" w:hAnsi="Tahoma" w:cs="Tahoma"/>
                <w:sz w:val="20"/>
                <w:szCs w:val="20"/>
              </w:rPr>
            </w:pPr>
            <w:r w:rsidRPr="009D3E05">
              <w:rPr>
                <w:rFonts w:ascii="Tahoma" w:hAnsi="Tahoma" w:cs="Tahoma"/>
                <w:sz w:val="20"/>
                <w:szCs w:val="20"/>
              </w:rPr>
              <w:t>LIST_MH_ASSUMPT (</w:t>
            </w:r>
            <w:r w:rsidRPr="009D3E05">
              <w:rPr>
                <w:rFonts w:ascii="Tahoma" w:hAnsi="Tahoma" w:cs="Tahoma"/>
                <w:b/>
                <w:sz w:val="20"/>
                <w:szCs w:val="20"/>
              </w:rPr>
              <w:t>NEW</w:t>
            </w:r>
            <w:r w:rsidRPr="009D3E05">
              <w:rPr>
                <w:rFonts w:ascii="Tahoma" w:hAnsi="Tahoma" w:cs="Tahoma"/>
                <w:sz w:val="20"/>
                <w:szCs w:val="20"/>
              </w:rPr>
              <w:t>)</w:t>
            </w:r>
          </w:p>
          <w:p w14:paraId="3CD02158" w14:textId="77777777" w:rsidR="00F554B9" w:rsidRPr="009D3E05" w:rsidRDefault="00F554B9" w:rsidP="00F554B9">
            <w:pPr>
              <w:pStyle w:val="NoSpacing"/>
              <w:rPr>
                <w:rFonts w:ascii="Tahoma" w:hAnsi="Tahoma" w:cs="Tahoma"/>
                <w:sz w:val="20"/>
                <w:szCs w:val="20"/>
              </w:rPr>
            </w:pPr>
            <w:r w:rsidRPr="009D3E05">
              <w:rPr>
                <w:rFonts w:ascii="Tahoma" w:hAnsi="Tahoma" w:cs="Tahoma"/>
                <w:b/>
                <w:sz w:val="20"/>
                <w:szCs w:val="20"/>
              </w:rPr>
              <w:t>Values:</w:t>
            </w:r>
            <w:r w:rsidRPr="009D3E05">
              <w:rPr>
                <w:rFonts w:ascii="Tahoma" w:hAnsi="Tahoma" w:cs="Tahoma"/>
                <w:sz w:val="20"/>
                <w:szCs w:val="20"/>
              </w:rPr>
              <w:t xml:space="preserve"> Agree, Disagree</w:t>
            </w:r>
          </w:p>
          <w:p w14:paraId="19EB2EF4" w14:textId="179BEED5" w:rsidR="00F554B9" w:rsidRPr="009D3E05" w:rsidRDefault="00F554B9" w:rsidP="00F554B9">
            <w:pPr>
              <w:pStyle w:val="NoSpacing"/>
              <w:rPr>
                <w:rFonts w:ascii="Tahoma" w:hAnsi="Tahoma" w:cs="Tahoma"/>
                <w:sz w:val="20"/>
                <w:szCs w:val="20"/>
              </w:rPr>
            </w:pPr>
            <w:r w:rsidRPr="009D3E05">
              <w:rPr>
                <w:rFonts w:ascii="Tahoma" w:hAnsi="Tahoma" w:cs="Tahoma"/>
                <w:sz w:val="20"/>
                <w:szCs w:val="20"/>
              </w:rPr>
              <w:t>Default value will be ‘Agree’</w:t>
            </w:r>
          </w:p>
        </w:tc>
        <w:tc>
          <w:tcPr>
            <w:tcW w:w="771" w:type="dxa"/>
          </w:tcPr>
          <w:p w14:paraId="6E74FD09" w14:textId="74145286" w:rsidR="00F554B9" w:rsidRPr="009D3E05" w:rsidRDefault="00F554B9" w:rsidP="00F554B9">
            <w:pPr>
              <w:rPr>
                <w:rFonts w:ascii="Tahoma" w:hAnsi="Tahoma" w:cs="Tahoma"/>
                <w:sz w:val="20"/>
                <w:szCs w:val="20"/>
              </w:rPr>
            </w:pPr>
          </w:p>
        </w:tc>
      </w:tr>
    </w:tbl>
    <w:p w14:paraId="23D57913" w14:textId="4BF9A1FA" w:rsidR="00570EF6" w:rsidRPr="00D305F9" w:rsidRDefault="00570EF6" w:rsidP="00E55CF2">
      <w:pPr>
        <w:rPr>
          <w:rFonts w:ascii="Tahoma" w:hAnsi="Tahoma" w:cs="Tahoma"/>
          <w:b/>
          <w:bCs/>
          <w:iCs/>
          <w:sz w:val="28"/>
          <w:szCs w:val="28"/>
        </w:rPr>
      </w:pPr>
    </w:p>
    <w:sectPr w:rsidR="00570EF6" w:rsidRPr="00D305F9" w:rsidSect="00131CE1">
      <w:headerReference w:type="default" r:id="rId2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EF31E" w14:textId="77777777" w:rsidR="00F14800" w:rsidRDefault="00F14800">
      <w:r>
        <w:separator/>
      </w:r>
    </w:p>
  </w:endnote>
  <w:endnote w:type="continuationSeparator" w:id="0">
    <w:p w14:paraId="55620650" w14:textId="77777777" w:rsidR="00F14800" w:rsidRDefault="00F1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4F6B" w14:textId="77777777" w:rsidR="00F14800" w:rsidRDefault="00F14800">
    <w:pPr>
      <w:pStyle w:val="Footer"/>
    </w:pPr>
    <w:r>
      <w:rPr>
        <w:noProof/>
        <w:lang w:eastAsia="en-GB"/>
      </w:rPr>
      <mc:AlternateContent>
        <mc:Choice Requires="wps">
          <w:drawing>
            <wp:anchor distT="4294967295" distB="4294967295" distL="114300" distR="114300" simplePos="0" relativeHeight="251662848" behindDoc="0" locked="0" layoutInCell="1" allowOverlap="1" wp14:anchorId="5482AF69" wp14:editId="34903546">
              <wp:simplePos x="0" y="0"/>
              <wp:positionH relativeFrom="column">
                <wp:posOffset>0</wp:posOffset>
              </wp:positionH>
              <wp:positionV relativeFrom="paragraph">
                <wp:posOffset>93344</wp:posOffset>
              </wp:positionV>
              <wp:extent cx="5372100" cy="0"/>
              <wp:effectExtent l="0" t="0" r="19050" b="1905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690BA"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35pt" to="42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YAn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"/>
          </w:pict>
        </mc:Fallback>
      </mc:AlternateContent>
    </w:r>
  </w:p>
  <w:p w14:paraId="30D97831" w14:textId="77777777" w:rsidR="00F14800" w:rsidRDefault="00F14800">
    <w:pPr>
      <w:pStyle w:val="Footer"/>
      <w:rPr>
        <w:lang w:val="en-US"/>
      </w:rPr>
    </w:pPr>
    <w:r>
      <w:rPr>
        <w:lang w:val="en-US"/>
      </w:rPr>
      <w:tab/>
      <w:t xml:space="preserve">Page </w:t>
    </w:r>
    <w:r>
      <w:rPr>
        <w:lang w:val="en-US"/>
      </w:rPr>
      <w:fldChar w:fldCharType="begin"/>
    </w:r>
    <w:r>
      <w:rPr>
        <w:lang w:val="en-US"/>
      </w:rPr>
      <w:instrText xml:space="preserve"> PAGE </w:instrText>
    </w:r>
    <w:r>
      <w:rPr>
        <w:lang w:val="en-US"/>
      </w:rPr>
      <w:fldChar w:fldCharType="separate"/>
    </w:r>
    <w:r w:rsidR="00132312">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132312">
      <w:rPr>
        <w:noProof/>
        <w:lang w:val="en-US"/>
      </w:rPr>
      <w:t>24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37CB8" w14:textId="77777777" w:rsidR="00F14800" w:rsidRDefault="00F14800">
      <w:r>
        <w:separator/>
      </w:r>
    </w:p>
  </w:footnote>
  <w:footnote w:type="continuationSeparator" w:id="0">
    <w:p w14:paraId="5D3C05F7" w14:textId="77777777" w:rsidR="00F14800" w:rsidRDefault="00F14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7DD9" w14:textId="77777777" w:rsidR="00F14800" w:rsidRDefault="00F14800">
    <w:pPr>
      <w:pStyle w:val="Header"/>
    </w:pPr>
    <w:r>
      <w:rPr>
        <w:noProof/>
        <w:lang w:eastAsia="en-GB"/>
      </w:rPr>
      <w:drawing>
        <wp:inline distT="0" distB="0" distL="0" distR="0" wp14:anchorId="1B588803" wp14:editId="2E669CCE">
          <wp:extent cx="2314575" cy="714375"/>
          <wp:effectExtent l="0" t="0" r="9525" b="9525"/>
          <wp:docPr id="3" name="Picture 5" descr="cid:image001.png@01D5FD18.1C99C6A0"/>
          <wp:cNvGraphicFramePr/>
          <a:graphic xmlns:a="http://schemas.openxmlformats.org/drawingml/2006/main">
            <a:graphicData uri="http://schemas.openxmlformats.org/drawingml/2006/picture">
              <pic:pic xmlns:pic="http://schemas.openxmlformats.org/drawingml/2006/picture">
                <pic:nvPicPr>
                  <pic:cNvPr id="3" name="Picture 5" descr="cid:image001.png@01D5FD18.1C99C6A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714375"/>
                  </a:xfrm>
                  <a:prstGeom prst="rect">
                    <a:avLst/>
                  </a:prstGeom>
                  <a:noFill/>
                  <a:ln>
                    <a:noFill/>
                  </a:ln>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84AE5" w14:textId="77777777" w:rsidR="00F14800" w:rsidRPr="00C515A6" w:rsidRDefault="00F14800" w:rsidP="00B13D7F">
    <w:pPr>
      <w:pStyle w:val="Title"/>
      <w:tabs>
        <w:tab w:val="left" w:pos="7290"/>
      </w:tabs>
      <w:jc w:val="left"/>
      <w:rPr>
        <w:rFonts w:ascii="Tahoma" w:hAnsi="Tahoma" w:cs="Tahoma"/>
        <w:sz w:val="22"/>
        <w:szCs w:val="22"/>
      </w:rPr>
    </w:pPr>
    <w:r w:rsidRPr="00C515A6">
      <w:rPr>
        <w:sz w:val="22"/>
        <w:szCs w:val="22"/>
      </w:rPr>
      <w:t xml:space="preserve">MO001 – </w:t>
    </w:r>
    <w:r w:rsidRPr="00C515A6">
      <w:rPr>
        <w:rFonts w:ascii="Tahoma" w:hAnsi="Tahoma" w:cs="Tahoma"/>
        <w:sz w:val="22"/>
        <w:szCs w:val="22"/>
      </w:rPr>
      <w:t>Question Set Specification</w:t>
    </w:r>
    <w:r>
      <w:rPr>
        <w:rFonts w:ascii="Tahoma" w:hAnsi="Tahoma" w:cs="Tahoma"/>
        <w:sz w:val="22"/>
        <w:szCs w:val="22"/>
      </w:rPr>
      <w:t xml:space="preserve"> f</w:t>
    </w:r>
    <w:r w:rsidRPr="00C515A6">
      <w:rPr>
        <w:rFonts w:ascii="Tahoma" w:hAnsi="Tahoma" w:cs="Tahoma"/>
        <w:sz w:val="22"/>
        <w:szCs w:val="22"/>
      </w:rPr>
      <w:t>or Tradesman Liability Product</w:t>
    </w:r>
    <w:r>
      <w:rPr>
        <w:rFonts w:ascii="Tahoma" w:hAnsi="Tahoma" w:cs="Tahoma"/>
        <w:sz w:val="22"/>
        <w:szCs w:val="22"/>
      </w:rPr>
      <w:tab/>
    </w:r>
  </w:p>
  <w:p w14:paraId="6B0E3D5B" w14:textId="77777777" w:rsidR="00F14800" w:rsidRDefault="00F14800">
    <w:pPr>
      <w:pStyle w:val="Header"/>
    </w:pPr>
    <w:r>
      <w:rPr>
        <w:noProof/>
        <w:lang w:eastAsia="en-GB"/>
      </w:rPr>
      <mc:AlternateContent>
        <mc:Choice Requires="wps">
          <w:drawing>
            <wp:anchor distT="4294967295" distB="4294967295" distL="114300" distR="114300" simplePos="0" relativeHeight="251660800" behindDoc="0" locked="0" layoutInCell="0" allowOverlap="1" wp14:anchorId="319A49C7" wp14:editId="070D20F4">
              <wp:simplePos x="0" y="0"/>
              <wp:positionH relativeFrom="column">
                <wp:posOffset>-114300</wp:posOffset>
              </wp:positionH>
              <wp:positionV relativeFrom="paragraph">
                <wp:posOffset>181609</wp:posOffset>
              </wp:positionV>
              <wp:extent cx="5943600" cy="0"/>
              <wp:effectExtent l="0" t="0" r="19050" b="19050"/>
              <wp:wrapNone/>
              <wp:docPr id="1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7094E" id="Line 1"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3pt" to="45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xX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FCA51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34CE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08EF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842D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FC64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FA356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6CC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A6F6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3653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A4D2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8057C"/>
    <w:multiLevelType w:val="hybridMultilevel"/>
    <w:tmpl w:val="1D941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1A3CA6"/>
    <w:multiLevelType w:val="hybridMultilevel"/>
    <w:tmpl w:val="C29A1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142369"/>
    <w:multiLevelType w:val="hybridMultilevel"/>
    <w:tmpl w:val="98F2FCD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1EE56216"/>
    <w:multiLevelType w:val="hybridMultilevel"/>
    <w:tmpl w:val="5F44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5E7AD1"/>
    <w:multiLevelType w:val="hybridMultilevel"/>
    <w:tmpl w:val="DC425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F5204"/>
    <w:multiLevelType w:val="hybridMultilevel"/>
    <w:tmpl w:val="FE2805C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6" w15:restartNumberingAfterBreak="0">
    <w:nsid w:val="3716183F"/>
    <w:multiLevelType w:val="hybridMultilevel"/>
    <w:tmpl w:val="D902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8F7113"/>
    <w:multiLevelType w:val="hybridMultilevel"/>
    <w:tmpl w:val="60BC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B82D32"/>
    <w:multiLevelType w:val="hybridMultilevel"/>
    <w:tmpl w:val="4150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25678"/>
    <w:multiLevelType w:val="hybridMultilevel"/>
    <w:tmpl w:val="2F06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1377B"/>
    <w:multiLevelType w:val="multilevel"/>
    <w:tmpl w:val="A27267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7FF4D8F"/>
    <w:multiLevelType w:val="hybridMultilevel"/>
    <w:tmpl w:val="63A2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F976DF"/>
    <w:multiLevelType w:val="hybridMultilevel"/>
    <w:tmpl w:val="A7C25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B8207D"/>
    <w:multiLevelType w:val="hybridMultilevel"/>
    <w:tmpl w:val="422E6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F70C17"/>
    <w:multiLevelType w:val="hybridMultilevel"/>
    <w:tmpl w:val="E0B876F6"/>
    <w:lvl w:ilvl="0" w:tplc="3AB457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1075ED"/>
    <w:multiLevelType w:val="multilevel"/>
    <w:tmpl w:val="D0D87C26"/>
    <w:lvl w:ilvl="0">
      <w:start w:val="8"/>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1789"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5D1F3F85"/>
    <w:multiLevelType w:val="multilevel"/>
    <w:tmpl w:val="058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F229F"/>
    <w:multiLevelType w:val="hybridMultilevel"/>
    <w:tmpl w:val="E606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2E52C6"/>
    <w:multiLevelType w:val="hybridMultilevel"/>
    <w:tmpl w:val="208C1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0601C7"/>
    <w:multiLevelType w:val="hybridMultilevel"/>
    <w:tmpl w:val="9744A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432A7C"/>
    <w:multiLevelType w:val="hybridMultilevel"/>
    <w:tmpl w:val="59C2C53C"/>
    <w:lvl w:ilvl="0" w:tplc="66321732">
      <w:numFmt w:val="bullet"/>
      <w:lvlText w:val="-"/>
      <w:lvlJc w:val="left"/>
      <w:pPr>
        <w:ind w:left="360" w:hanging="360"/>
      </w:pPr>
      <w:rPr>
        <w:rFonts w:ascii="Tahoma" w:eastAsia="Times New Roman"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8FA0317"/>
    <w:multiLevelType w:val="hybridMultilevel"/>
    <w:tmpl w:val="7F987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121980"/>
    <w:multiLevelType w:val="hybridMultilevel"/>
    <w:tmpl w:val="CF4C1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0263EA"/>
    <w:multiLevelType w:val="hybridMultilevel"/>
    <w:tmpl w:val="ACD25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FB2C61"/>
    <w:multiLevelType w:val="hybridMultilevel"/>
    <w:tmpl w:val="C64CD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DB267B"/>
    <w:multiLevelType w:val="hybridMultilevel"/>
    <w:tmpl w:val="C6D8CB3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6" w15:restartNumberingAfterBreak="0">
    <w:nsid w:val="7BB23792"/>
    <w:multiLevelType w:val="hybridMultilevel"/>
    <w:tmpl w:val="1E26D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0219350">
    <w:abstractNumId w:val="9"/>
  </w:num>
  <w:num w:numId="2" w16cid:durableId="1225330571">
    <w:abstractNumId w:val="7"/>
  </w:num>
  <w:num w:numId="3" w16cid:durableId="1431584910">
    <w:abstractNumId w:val="6"/>
  </w:num>
  <w:num w:numId="4" w16cid:durableId="1789623582">
    <w:abstractNumId w:val="5"/>
  </w:num>
  <w:num w:numId="5" w16cid:durableId="1523519197">
    <w:abstractNumId w:val="4"/>
  </w:num>
  <w:num w:numId="6" w16cid:durableId="1838811571">
    <w:abstractNumId w:val="8"/>
  </w:num>
  <w:num w:numId="7" w16cid:durableId="617957454">
    <w:abstractNumId w:val="3"/>
  </w:num>
  <w:num w:numId="8" w16cid:durableId="789324246">
    <w:abstractNumId w:val="2"/>
  </w:num>
  <w:num w:numId="9" w16cid:durableId="969091969">
    <w:abstractNumId w:val="1"/>
  </w:num>
  <w:num w:numId="10" w16cid:durableId="1849640237">
    <w:abstractNumId w:val="0"/>
  </w:num>
  <w:num w:numId="11" w16cid:durableId="1509175853">
    <w:abstractNumId w:val="20"/>
  </w:num>
  <w:num w:numId="12" w16cid:durableId="1663897684">
    <w:abstractNumId w:val="31"/>
  </w:num>
  <w:num w:numId="13" w16cid:durableId="2045012850">
    <w:abstractNumId w:val="10"/>
  </w:num>
  <w:num w:numId="14" w16cid:durableId="1269317714">
    <w:abstractNumId w:val="23"/>
  </w:num>
  <w:num w:numId="15" w16cid:durableId="1259942860">
    <w:abstractNumId w:val="16"/>
  </w:num>
  <w:num w:numId="16" w16cid:durableId="1308588223">
    <w:abstractNumId w:val="34"/>
  </w:num>
  <w:num w:numId="17" w16cid:durableId="660280688">
    <w:abstractNumId w:val="21"/>
  </w:num>
  <w:num w:numId="18" w16cid:durableId="579606811">
    <w:abstractNumId w:val="18"/>
  </w:num>
  <w:num w:numId="19" w16cid:durableId="618528883">
    <w:abstractNumId w:val="11"/>
  </w:num>
  <w:num w:numId="20" w16cid:durableId="1736658698">
    <w:abstractNumId w:val="15"/>
  </w:num>
  <w:num w:numId="21" w16cid:durableId="1789199050">
    <w:abstractNumId w:val="12"/>
  </w:num>
  <w:num w:numId="22" w16cid:durableId="1862931836">
    <w:abstractNumId w:val="35"/>
  </w:num>
  <w:num w:numId="23" w16cid:durableId="2012366431">
    <w:abstractNumId w:val="14"/>
  </w:num>
  <w:num w:numId="24" w16cid:durableId="1330787693">
    <w:abstractNumId w:val="32"/>
  </w:num>
  <w:num w:numId="25" w16cid:durableId="1699430245">
    <w:abstractNumId w:val="17"/>
  </w:num>
  <w:num w:numId="26" w16cid:durableId="1085609542">
    <w:abstractNumId w:val="13"/>
  </w:num>
  <w:num w:numId="27" w16cid:durableId="1627158003">
    <w:abstractNumId w:val="33"/>
  </w:num>
  <w:num w:numId="28" w16cid:durableId="689138037">
    <w:abstractNumId w:val="19"/>
  </w:num>
  <w:num w:numId="29" w16cid:durableId="2085762598">
    <w:abstractNumId w:val="30"/>
  </w:num>
  <w:num w:numId="30" w16cid:durableId="262884270">
    <w:abstractNumId w:val="20"/>
  </w:num>
  <w:num w:numId="31" w16cid:durableId="1981879689">
    <w:abstractNumId w:val="22"/>
  </w:num>
  <w:num w:numId="32" w16cid:durableId="1781803722">
    <w:abstractNumId w:val="20"/>
  </w:num>
  <w:num w:numId="33" w16cid:durableId="1357269496">
    <w:abstractNumId w:val="20"/>
    <w:lvlOverride w:ilvl="0">
      <w:startOverride w:val="8"/>
    </w:lvlOverride>
    <w:lvlOverride w:ilvl="1">
      <w:startOverride w:val="1"/>
    </w:lvlOverride>
    <w:lvlOverride w:ilvl="2">
      <w:startOverride w:val="5"/>
    </w:lvlOverride>
  </w:num>
  <w:num w:numId="34" w16cid:durableId="235865261">
    <w:abstractNumId w:val="25"/>
  </w:num>
  <w:num w:numId="35" w16cid:durableId="114638975">
    <w:abstractNumId w:val="20"/>
  </w:num>
  <w:num w:numId="36" w16cid:durableId="991256504">
    <w:abstractNumId w:val="20"/>
  </w:num>
  <w:num w:numId="37" w16cid:durableId="930815310">
    <w:abstractNumId w:val="20"/>
    <w:lvlOverride w:ilvl="0">
      <w:startOverride w:val="8"/>
    </w:lvlOverride>
    <w:lvlOverride w:ilvl="1">
      <w:startOverride w:val="1"/>
    </w:lvlOverride>
    <w:lvlOverride w:ilvl="2">
      <w:startOverride w:val="5"/>
    </w:lvlOverride>
  </w:num>
  <w:num w:numId="38" w16cid:durableId="1153450285">
    <w:abstractNumId w:val="20"/>
  </w:num>
  <w:num w:numId="39" w16cid:durableId="1701010449">
    <w:abstractNumId w:val="20"/>
  </w:num>
  <w:num w:numId="40" w16cid:durableId="1331788868">
    <w:abstractNumId w:val="20"/>
    <w:lvlOverride w:ilvl="0">
      <w:startOverride w:val="8"/>
    </w:lvlOverride>
    <w:lvlOverride w:ilvl="1">
      <w:startOverride w:val="1"/>
    </w:lvlOverride>
    <w:lvlOverride w:ilvl="2">
      <w:startOverride w:val="6"/>
    </w:lvlOverride>
  </w:num>
  <w:num w:numId="41" w16cid:durableId="706218278">
    <w:abstractNumId w:val="28"/>
  </w:num>
  <w:num w:numId="42" w16cid:durableId="1524900525">
    <w:abstractNumId w:val="36"/>
  </w:num>
  <w:num w:numId="43" w16cid:durableId="323896432">
    <w:abstractNumId w:val="29"/>
  </w:num>
  <w:num w:numId="44" w16cid:durableId="336004400">
    <w:abstractNumId w:val="26"/>
  </w:num>
  <w:num w:numId="45" w16cid:durableId="1505702597">
    <w:abstractNumId w:val="27"/>
  </w:num>
  <w:num w:numId="46" w16cid:durableId="1551071677">
    <w:abstractNumId w:val="2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 Evans">
    <w15:presenceInfo w15:providerId="AD" w15:userId="S::Sarah@constructaquote.com::c9627d6f-3ac5-477a-9ed3-dcfebdded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E1D"/>
    <w:rsid w:val="0000293F"/>
    <w:rsid w:val="00003C3C"/>
    <w:rsid w:val="00004074"/>
    <w:rsid w:val="0001005E"/>
    <w:rsid w:val="00012DD8"/>
    <w:rsid w:val="00015A38"/>
    <w:rsid w:val="00020582"/>
    <w:rsid w:val="00021447"/>
    <w:rsid w:val="000214CC"/>
    <w:rsid w:val="00022034"/>
    <w:rsid w:val="000224B0"/>
    <w:rsid w:val="00025BD4"/>
    <w:rsid w:val="00026AB2"/>
    <w:rsid w:val="00031060"/>
    <w:rsid w:val="00031AC8"/>
    <w:rsid w:val="00032E30"/>
    <w:rsid w:val="0003604F"/>
    <w:rsid w:val="000377B5"/>
    <w:rsid w:val="0004042F"/>
    <w:rsid w:val="0004087F"/>
    <w:rsid w:val="00040A80"/>
    <w:rsid w:val="00041553"/>
    <w:rsid w:val="00042EBA"/>
    <w:rsid w:val="000431B4"/>
    <w:rsid w:val="000443E5"/>
    <w:rsid w:val="00044DF0"/>
    <w:rsid w:val="00047274"/>
    <w:rsid w:val="00051376"/>
    <w:rsid w:val="0005433A"/>
    <w:rsid w:val="00056583"/>
    <w:rsid w:val="00062FA4"/>
    <w:rsid w:val="00063F1D"/>
    <w:rsid w:val="00066E42"/>
    <w:rsid w:val="00072ADB"/>
    <w:rsid w:val="000758F2"/>
    <w:rsid w:val="000776CF"/>
    <w:rsid w:val="00082E1D"/>
    <w:rsid w:val="0008569A"/>
    <w:rsid w:val="000872FF"/>
    <w:rsid w:val="000877E1"/>
    <w:rsid w:val="000912E6"/>
    <w:rsid w:val="00091BFE"/>
    <w:rsid w:val="000959C5"/>
    <w:rsid w:val="000A1186"/>
    <w:rsid w:val="000A3356"/>
    <w:rsid w:val="000B38AC"/>
    <w:rsid w:val="000B6821"/>
    <w:rsid w:val="000C077D"/>
    <w:rsid w:val="000C368C"/>
    <w:rsid w:val="000C387A"/>
    <w:rsid w:val="000C6B5C"/>
    <w:rsid w:val="000D06A3"/>
    <w:rsid w:val="000D1B76"/>
    <w:rsid w:val="000D4D15"/>
    <w:rsid w:val="000D6078"/>
    <w:rsid w:val="000D646A"/>
    <w:rsid w:val="000D6B08"/>
    <w:rsid w:val="000E07FE"/>
    <w:rsid w:val="000E1610"/>
    <w:rsid w:val="000E3DA1"/>
    <w:rsid w:val="000E4FFB"/>
    <w:rsid w:val="000F0B74"/>
    <w:rsid w:val="000F21E2"/>
    <w:rsid w:val="00100D74"/>
    <w:rsid w:val="0010117D"/>
    <w:rsid w:val="00105353"/>
    <w:rsid w:val="00107271"/>
    <w:rsid w:val="001112BD"/>
    <w:rsid w:val="00112F35"/>
    <w:rsid w:val="001133E6"/>
    <w:rsid w:val="00114028"/>
    <w:rsid w:val="00117DC9"/>
    <w:rsid w:val="0012011C"/>
    <w:rsid w:val="001222E6"/>
    <w:rsid w:val="001238B5"/>
    <w:rsid w:val="0012647F"/>
    <w:rsid w:val="001278F3"/>
    <w:rsid w:val="001306B6"/>
    <w:rsid w:val="00131CE1"/>
    <w:rsid w:val="00132312"/>
    <w:rsid w:val="00133116"/>
    <w:rsid w:val="00137885"/>
    <w:rsid w:val="00137AEA"/>
    <w:rsid w:val="001460FC"/>
    <w:rsid w:val="001468A6"/>
    <w:rsid w:val="00152A75"/>
    <w:rsid w:val="00154B0A"/>
    <w:rsid w:val="00164C5A"/>
    <w:rsid w:val="00165AB5"/>
    <w:rsid w:val="00165D3B"/>
    <w:rsid w:val="001678E7"/>
    <w:rsid w:val="00167E14"/>
    <w:rsid w:val="00171471"/>
    <w:rsid w:val="00171634"/>
    <w:rsid w:val="0017402F"/>
    <w:rsid w:val="001760F6"/>
    <w:rsid w:val="00181F80"/>
    <w:rsid w:val="00183753"/>
    <w:rsid w:val="00184D40"/>
    <w:rsid w:val="001869C9"/>
    <w:rsid w:val="00186A89"/>
    <w:rsid w:val="00187015"/>
    <w:rsid w:val="00187C3C"/>
    <w:rsid w:val="00190BF0"/>
    <w:rsid w:val="00193417"/>
    <w:rsid w:val="001957FE"/>
    <w:rsid w:val="001A0C19"/>
    <w:rsid w:val="001A0CD4"/>
    <w:rsid w:val="001A5F63"/>
    <w:rsid w:val="001A6B46"/>
    <w:rsid w:val="001B279C"/>
    <w:rsid w:val="001B31D9"/>
    <w:rsid w:val="001B400D"/>
    <w:rsid w:val="001B73A3"/>
    <w:rsid w:val="001C6C85"/>
    <w:rsid w:val="001C7E65"/>
    <w:rsid w:val="001D0468"/>
    <w:rsid w:val="001D1B64"/>
    <w:rsid w:val="001D23F0"/>
    <w:rsid w:val="001D2909"/>
    <w:rsid w:val="001D41D2"/>
    <w:rsid w:val="001D4574"/>
    <w:rsid w:val="001D4DCF"/>
    <w:rsid w:val="001D540D"/>
    <w:rsid w:val="001D6222"/>
    <w:rsid w:val="001E4C43"/>
    <w:rsid w:val="001E69A5"/>
    <w:rsid w:val="001E7026"/>
    <w:rsid w:val="001E76FD"/>
    <w:rsid w:val="001F15AB"/>
    <w:rsid w:val="001F5EC9"/>
    <w:rsid w:val="001F613F"/>
    <w:rsid w:val="001F7BE5"/>
    <w:rsid w:val="00200683"/>
    <w:rsid w:val="0020246A"/>
    <w:rsid w:val="00204C66"/>
    <w:rsid w:val="00204D7D"/>
    <w:rsid w:val="00205926"/>
    <w:rsid w:val="0020741A"/>
    <w:rsid w:val="0020792C"/>
    <w:rsid w:val="0021037A"/>
    <w:rsid w:val="002103BC"/>
    <w:rsid w:val="002117BB"/>
    <w:rsid w:val="00211D0E"/>
    <w:rsid w:val="00213860"/>
    <w:rsid w:val="00214408"/>
    <w:rsid w:val="00216A6D"/>
    <w:rsid w:val="00220DC9"/>
    <w:rsid w:val="0022103E"/>
    <w:rsid w:val="00221B93"/>
    <w:rsid w:val="002227A6"/>
    <w:rsid w:val="00225AF7"/>
    <w:rsid w:val="00227867"/>
    <w:rsid w:val="0023236C"/>
    <w:rsid w:val="00232CB8"/>
    <w:rsid w:val="00233B90"/>
    <w:rsid w:val="002361C7"/>
    <w:rsid w:val="00237AC7"/>
    <w:rsid w:val="00242C3C"/>
    <w:rsid w:val="0025076A"/>
    <w:rsid w:val="002554C1"/>
    <w:rsid w:val="00257759"/>
    <w:rsid w:val="00261A4E"/>
    <w:rsid w:val="0026242C"/>
    <w:rsid w:val="00262D3C"/>
    <w:rsid w:val="00265417"/>
    <w:rsid w:val="00266563"/>
    <w:rsid w:val="002671E4"/>
    <w:rsid w:val="00273E28"/>
    <w:rsid w:val="002741F7"/>
    <w:rsid w:val="0027510B"/>
    <w:rsid w:val="00275264"/>
    <w:rsid w:val="0027604C"/>
    <w:rsid w:val="0027635A"/>
    <w:rsid w:val="00281699"/>
    <w:rsid w:val="002921B7"/>
    <w:rsid w:val="00295E07"/>
    <w:rsid w:val="0029657C"/>
    <w:rsid w:val="00297BE1"/>
    <w:rsid w:val="002A20D2"/>
    <w:rsid w:val="002A68FB"/>
    <w:rsid w:val="002B167B"/>
    <w:rsid w:val="002B40B4"/>
    <w:rsid w:val="002B468A"/>
    <w:rsid w:val="002B4B51"/>
    <w:rsid w:val="002B6C52"/>
    <w:rsid w:val="002C04FD"/>
    <w:rsid w:val="002C0C16"/>
    <w:rsid w:val="002C1BEA"/>
    <w:rsid w:val="002C451B"/>
    <w:rsid w:val="002C48DD"/>
    <w:rsid w:val="002C4CE5"/>
    <w:rsid w:val="002C5823"/>
    <w:rsid w:val="002D1778"/>
    <w:rsid w:val="002D1E2A"/>
    <w:rsid w:val="002D5885"/>
    <w:rsid w:val="002D5B42"/>
    <w:rsid w:val="002D6CCD"/>
    <w:rsid w:val="002D7AFC"/>
    <w:rsid w:val="002E0341"/>
    <w:rsid w:val="002E2430"/>
    <w:rsid w:val="002E332F"/>
    <w:rsid w:val="002E40DF"/>
    <w:rsid w:val="002E5DA9"/>
    <w:rsid w:val="002E6724"/>
    <w:rsid w:val="002E7213"/>
    <w:rsid w:val="002E7AEB"/>
    <w:rsid w:val="002F29B5"/>
    <w:rsid w:val="002F41E5"/>
    <w:rsid w:val="002F4C91"/>
    <w:rsid w:val="002F6969"/>
    <w:rsid w:val="00300D06"/>
    <w:rsid w:val="00302D07"/>
    <w:rsid w:val="0030623F"/>
    <w:rsid w:val="003071E8"/>
    <w:rsid w:val="00314788"/>
    <w:rsid w:val="00315B2D"/>
    <w:rsid w:val="00321711"/>
    <w:rsid w:val="003221D0"/>
    <w:rsid w:val="00323075"/>
    <w:rsid w:val="003239C4"/>
    <w:rsid w:val="003242C3"/>
    <w:rsid w:val="003318FA"/>
    <w:rsid w:val="0033418C"/>
    <w:rsid w:val="003359AA"/>
    <w:rsid w:val="00335C3D"/>
    <w:rsid w:val="0033702F"/>
    <w:rsid w:val="00340BE8"/>
    <w:rsid w:val="00344D26"/>
    <w:rsid w:val="0034544C"/>
    <w:rsid w:val="0034594F"/>
    <w:rsid w:val="00347101"/>
    <w:rsid w:val="00347590"/>
    <w:rsid w:val="00347FC3"/>
    <w:rsid w:val="003508BC"/>
    <w:rsid w:val="0035502D"/>
    <w:rsid w:val="00357AFD"/>
    <w:rsid w:val="003633DA"/>
    <w:rsid w:val="003642F2"/>
    <w:rsid w:val="00364754"/>
    <w:rsid w:val="0036687F"/>
    <w:rsid w:val="0036688B"/>
    <w:rsid w:val="00367A6A"/>
    <w:rsid w:val="00371F51"/>
    <w:rsid w:val="00372211"/>
    <w:rsid w:val="00372AA0"/>
    <w:rsid w:val="00373812"/>
    <w:rsid w:val="0037470D"/>
    <w:rsid w:val="00376310"/>
    <w:rsid w:val="003765A3"/>
    <w:rsid w:val="00384064"/>
    <w:rsid w:val="003844D5"/>
    <w:rsid w:val="00385D54"/>
    <w:rsid w:val="003907D4"/>
    <w:rsid w:val="003942E6"/>
    <w:rsid w:val="00394B30"/>
    <w:rsid w:val="003954AE"/>
    <w:rsid w:val="003968C3"/>
    <w:rsid w:val="003A0075"/>
    <w:rsid w:val="003A060F"/>
    <w:rsid w:val="003A2B69"/>
    <w:rsid w:val="003A410E"/>
    <w:rsid w:val="003B3891"/>
    <w:rsid w:val="003B4F1A"/>
    <w:rsid w:val="003B5764"/>
    <w:rsid w:val="003B67ED"/>
    <w:rsid w:val="003B72F5"/>
    <w:rsid w:val="003C35A3"/>
    <w:rsid w:val="003C5041"/>
    <w:rsid w:val="003D195A"/>
    <w:rsid w:val="003D1F1A"/>
    <w:rsid w:val="003D41FF"/>
    <w:rsid w:val="003D5F32"/>
    <w:rsid w:val="003D76D5"/>
    <w:rsid w:val="003D7E81"/>
    <w:rsid w:val="003E07DB"/>
    <w:rsid w:val="003E16E8"/>
    <w:rsid w:val="003E2524"/>
    <w:rsid w:val="003E3197"/>
    <w:rsid w:val="003E35C1"/>
    <w:rsid w:val="003F09C5"/>
    <w:rsid w:val="003F30CA"/>
    <w:rsid w:val="003F6435"/>
    <w:rsid w:val="00400FBF"/>
    <w:rsid w:val="0040191F"/>
    <w:rsid w:val="004022F7"/>
    <w:rsid w:val="00402E53"/>
    <w:rsid w:val="00403885"/>
    <w:rsid w:val="00407845"/>
    <w:rsid w:val="0041436E"/>
    <w:rsid w:val="004149A7"/>
    <w:rsid w:val="0041782A"/>
    <w:rsid w:val="00417CC9"/>
    <w:rsid w:val="0042078E"/>
    <w:rsid w:val="00421BB1"/>
    <w:rsid w:val="00421F89"/>
    <w:rsid w:val="004221ED"/>
    <w:rsid w:val="00422845"/>
    <w:rsid w:val="00422FA8"/>
    <w:rsid w:val="00432ACA"/>
    <w:rsid w:val="0043397E"/>
    <w:rsid w:val="004355F7"/>
    <w:rsid w:val="004370C4"/>
    <w:rsid w:val="00440887"/>
    <w:rsid w:val="0044167A"/>
    <w:rsid w:val="004436BA"/>
    <w:rsid w:val="00443C2D"/>
    <w:rsid w:val="00444E49"/>
    <w:rsid w:val="00446878"/>
    <w:rsid w:val="0045091C"/>
    <w:rsid w:val="004531A1"/>
    <w:rsid w:val="00453FDA"/>
    <w:rsid w:val="00460012"/>
    <w:rsid w:val="00460065"/>
    <w:rsid w:val="004615EE"/>
    <w:rsid w:val="0046249E"/>
    <w:rsid w:val="00466D3E"/>
    <w:rsid w:val="00467509"/>
    <w:rsid w:val="00470673"/>
    <w:rsid w:val="004745EE"/>
    <w:rsid w:val="00477D56"/>
    <w:rsid w:val="0048053E"/>
    <w:rsid w:val="00481A94"/>
    <w:rsid w:val="00482C30"/>
    <w:rsid w:val="004846F8"/>
    <w:rsid w:val="00484957"/>
    <w:rsid w:val="004858EC"/>
    <w:rsid w:val="00486765"/>
    <w:rsid w:val="004878B4"/>
    <w:rsid w:val="004913E4"/>
    <w:rsid w:val="00491564"/>
    <w:rsid w:val="00491E73"/>
    <w:rsid w:val="00493B20"/>
    <w:rsid w:val="004A092E"/>
    <w:rsid w:val="004A1CAA"/>
    <w:rsid w:val="004A2697"/>
    <w:rsid w:val="004A2DA3"/>
    <w:rsid w:val="004A4BBE"/>
    <w:rsid w:val="004A5409"/>
    <w:rsid w:val="004A551E"/>
    <w:rsid w:val="004A67F7"/>
    <w:rsid w:val="004A7A61"/>
    <w:rsid w:val="004B1911"/>
    <w:rsid w:val="004B2F71"/>
    <w:rsid w:val="004B47EE"/>
    <w:rsid w:val="004B53DD"/>
    <w:rsid w:val="004B6C66"/>
    <w:rsid w:val="004B734B"/>
    <w:rsid w:val="004B7501"/>
    <w:rsid w:val="004B7F09"/>
    <w:rsid w:val="004C035D"/>
    <w:rsid w:val="004C653D"/>
    <w:rsid w:val="004C7D6F"/>
    <w:rsid w:val="004D02FC"/>
    <w:rsid w:val="004D0372"/>
    <w:rsid w:val="004D2D05"/>
    <w:rsid w:val="004D5026"/>
    <w:rsid w:val="004D590F"/>
    <w:rsid w:val="004D7C6F"/>
    <w:rsid w:val="004D7E57"/>
    <w:rsid w:val="004E0717"/>
    <w:rsid w:val="004E079D"/>
    <w:rsid w:val="004E34CB"/>
    <w:rsid w:val="004F03F2"/>
    <w:rsid w:val="004F0CBD"/>
    <w:rsid w:val="004F5A19"/>
    <w:rsid w:val="004F689F"/>
    <w:rsid w:val="004F7FAD"/>
    <w:rsid w:val="00500F7F"/>
    <w:rsid w:val="00502F92"/>
    <w:rsid w:val="00504BBE"/>
    <w:rsid w:val="005061E8"/>
    <w:rsid w:val="00507355"/>
    <w:rsid w:val="005106A0"/>
    <w:rsid w:val="00514BDB"/>
    <w:rsid w:val="005205A1"/>
    <w:rsid w:val="0052243E"/>
    <w:rsid w:val="00522A47"/>
    <w:rsid w:val="00530F83"/>
    <w:rsid w:val="005310D4"/>
    <w:rsid w:val="0053261B"/>
    <w:rsid w:val="005327D8"/>
    <w:rsid w:val="00534026"/>
    <w:rsid w:val="005370FE"/>
    <w:rsid w:val="005373FA"/>
    <w:rsid w:val="00547CCF"/>
    <w:rsid w:val="00547FEE"/>
    <w:rsid w:val="00552298"/>
    <w:rsid w:val="00552675"/>
    <w:rsid w:val="00554323"/>
    <w:rsid w:val="00554904"/>
    <w:rsid w:val="00561EF2"/>
    <w:rsid w:val="00570EF6"/>
    <w:rsid w:val="00582F13"/>
    <w:rsid w:val="00591B1D"/>
    <w:rsid w:val="0059204E"/>
    <w:rsid w:val="00592F06"/>
    <w:rsid w:val="00594737"/>
    <w:rsid w:val="00596F2B"/>
    <w:rsid w:val="00597752"/>
    <w:rsid w:val="005A513A"/>
    <w:rsid w:val="005A5825"/>
    <w:rsid w:val="005A66D8"/>
    <w:rsid w:val="005A7F55"/>
    <w:rsid w:val="005B3DF0"/>
    <w:rsid w:val="005B4C08"/>
    <w:rsid w:val="005B4EC7"/>
    <w:rsid w:val="005B5D8F"/>
    <w:rsid w:val="005B666B"/>
    <w:rsid w:val="005B70A4"/>
    <w:rsid w:val="005C286E"/>
    <w:rsid w:val="005C4CFC"/>
    <w:rsid w:val="005C5AD4"/>
    <w:rsid w:val="005C5F58"/>
    <w:rsid w:val="005C6CB8"/>
    <w:rsid w:val="005C780C"/>
    <w:rsid w:val="005D0ACF"/>
    <w:rsid w:val="005E369A"/>
    <w:rsid w:val="005E4D23"/>
    <w:rsid w:val="005E66D0"/>
    <w:rsid w:val="005E7EB1"/>
    <w:rsid w:val="00600F39"/>
    <w:rsid w:val="006016ED"/>
    <w:rsid w:val="006038BD"/>
    <w:rsid w:val="0060427C"/>
    <w:rsid w:val="00604B37"/>
    <w:rsid w:val="00604C24"/>
    <w:rsid w:val="00605AE0"/>
    <w:rsid w:val="006108A3"/>
    <w:rsid w:val="00610E42"/>
    <w:rsid w:val="006136DB"/>
    <w:rsid w:val="00616811"/>
    <w:rsid w:val="00616A08"/>
    <w:rsid w:val="00617594"/>
    <w:rsid w:val="00617AD6"/>
    <w:rsid w:val="00617F1D"/>
    <w:rsid w:val="00620712"/>
    <w:rsid w:val="00622CBC"/>
    <w:rsid w:val="006254BC"/>
    <w:rsid w:val="006263AE"/>
    <w:rsid w:val="00627541"/>
    <w:rsid w:val="00632209"/>
    <w:rsid w:val="00633AAC"/>
    <w:rsid w:val="00633BA2"/>
    <w:rsid w:val="00635367"/>
    <w:rsid w:val="006353BE"/>
    <w:rsid w:val="00635B7D"/>
    <w:rsid w:val="0063793E"/>
    <w:rsid w:val="006407CD"/>
    <w:rsid w:val="00641696"/>
    <w:rsid w:val="00642C6E"/>
    <w:rsid w:val="00646D1F"/>
    <w:rsid w:val="0065064A"/>
    <w:rsid w:val="00652D31"/>
    <w:rsid w:val="0065585C"/>
    <w:rsid w:val="00656C33"/>
    <w:rsid w:val="006576C1"/>
    <w:rsid w:val="0066027C"/>
    <w:rsid w:val="00661943"/>
    <w:rsid w:val="00665092"/>
    <w:rsid w:val="00665B27"/>
    <w:rsid w:val="006718DB"/>
    <w:rsid w:val="006730A0"/>
    <w:rsid w:val="0067582C"/>
    <w:rsid w:val="00680201"/>
    <w:rsid w:val="006807D5"/>
    <w:rsid w:val="006827A2"/>
    <w:rsid w:val="00683FF2"/>
    <w:rsid w:val="0068720F"/>
    <w:rsid w:val="0069183C"/>
    <w:rsid w:val="00692323"/>
    <w:rsid w:val="00692E04"/>
    <w:rsid w:val="0069618A"/>
    <w:rsid w:val="00696528"/>
    <w:rsid w:val="00696D47"/>
    <w:rsid w:val="006970D0"/>
    <w:rsid w:val="006A4CD9"/>
    <w:rsid w:val="006A7481"/>
    <w:rsid w:val="006A7B34"/>
    <w:rsid w:val="006B0F2F"/>
    <w:rsid w:val="006B229B"/>
    <w:rsid w:val="006B2D99"/>
    <w:rsid w:val="006B2EE5"/>
    <w:rsid w:val="006B3494"/>
    <w:rsid w:val="006B4B75"/>
    <w:rsid w:val="006B5490"/>
    <w:rsid w:val="006B6CAE"/>
    <w:rsid w:val="006C01B1"/>
    <w:rsid w:val="006C1280"/>
    <w:rsid w:val="006C1CB0"/>
    <w:rsid w:val="006C314B"/>
    <w:rsid w:val="006C551F"/>
    <w:rsid w:val="006C5AA3"/>
    <w:rsid w:val="006C758E"/>
    <w:rsid w:val="006D0039"/>
    <w:rsid w:val="006D0B53"/>
    <w:rsid w:val="006D1DA7"/>
    <w:rsid w:val="006D2D48"/>
    <w:rsid w:val="006D5DCA"/>
    <w:rsid w:val="006D68F6"/>
    <w:rsid w:val="006D69BF"/>
    <w:rsid w:val="006E1FEF"/>
    <w:rsid w:val="006E56BA"/>
    <w:rsid w:val="006E5FD0"/>
    <w:rsid w:val="006E6B9B"/>
    <w:rsid w:val="006F4461"/>
    <w:rsid w:val="006F4C64"/>
    <w:rsid w:val="006F73FA"/>
    <w:rsid w:val="0070155D"/>
    <w:rsid w:val="00701568"/>
    <w:rsid w:val="00705028"/>
    <w:rsid w:val="0070531C"/>
    <w:rsid w:val="0070595D"/>
    <w:rsid w:val="007076A7"/>
    <w:rsid w:val="0071163B"/>
    <w:rsid w:val="00714721"/>
    <w:rsid w:val="007159C9"/>
    <w:rsid w:val="00720F32"/>
    <w:rsid w:val="00725D1E"/>
    <w:rsid w:val="00725F86"/>
    <w:rsid w:val="00726688"/>
    <w:rsid w:val="0073118A"/>
    <w:rsid w:val="00731957"/>
    <w:rsid w:val="007338E0"/>
    <w:rsid w:val="00735A54"/>
    <w:rsid w:val="00735CA1"/>
    <w:rsid w:val="00736F03"/>
    <w:rsid w:val="00737F5A"/>
    <w:rsid w:val="007451D7"/>
    <w:rsid w:val="007460B9"/>
    <w:rsid w:val="00746606"/>
    <w:rsid w:val="00747904"/>
    <w:rsid w:val="00747CD6"/>
    <w:rsid w:val="007517E5"/>
    <w:rsid w:val="00751E7B"/>
    <w:rsid w:val="00755ECA"/>
    <w:rsid w:val="007626E7"/>
    <w:rsid w:val="00762977"/>
    <w:rsid w:val="007644CB"/>
    <w:rsid w:val="00765F64"/>
    <w:rsid w:val="00770272"/>
    <w:rsid w:val="00775724"/>
    <w:rsid w:val="0077698D"/>
    <w:rsid w:val="007853D2"/>
    <w:rsid w:val="00785EF8"/>
    <w:rsid w:val="00786211"/>
    <w:rsid w:val="00786664"/>
    <w:rsid w:val="00786CD4"/>
    <w:rsid w:val="00790583"/>
    <w:rsid w:val="007906D1"/>
    <w:rsid w:val="00791417"/>
    <w:rsid w:val="0079591B"/>
    <w:rsid w:val="00796100"/>
    <w:rsid w:val="007976B7"/>
    <w:rsid w:val="00797B54"/>
    <w:rsid w:val="007A730B"/>
    <w:rsid w:val="007B4296"/>
    <w:rsid w:val="007B797A"/>
    <w:rsid w:val="007B7C39"/>
    <w:rsid w:val="007C0E2D"/>
    <w:rsid w:val="007C18CD"/>
    <w:rsid w:val="007C1DB8"/>
    <w:rsid w:val="007C4109"/>
    <w:rsid w:val="007C505D"/>
    <w:rsid w:val="007D148C"/>
    <w:rsid w:val="007D5BE9"/>
    <w:rsid w:val="007E2593"/>
    <w:rsid w:val="007E3A8D"/>
    <w:rsid w:val="007E584A"/>
    <w:rsid w:val="007E634D"/>
    <w:rsid w:val="007F05F0"/>
    <w:rsid w:val="007F0A3E"/>
    <w:rsid w:val="007F0F5C"/>
    <w:rsid w:val="007F2422"/>
    <w:rsid w:val="007F2DC1"/>
    <w:rsid w:val="007F39FD"/>
    <w:rsid w:val="007F3BFD"/>
    <w:rsid w:val="007F5488"/>
    <w:rsid w:val="007F655E"/>
    <w:rsid w:val="007F7736"/>
    <w:rsid w:val="00802967"/>
    <w:rsid w:val="008042DC"/>
    <w:rsid w:val="008066CA"/>
    <w:rsid w:val="008117E8"/>
    <w:rsid w:val="00814531"/>
    <w:rsid w:val="0081695F"/>
    <w:rsid w:val="0082088C"/>
    <w:rsid w:val="00820AE5"/>
    <w:rsid w:val="00823081"/>
    <w:rsid w:val="00823E6B"/>
    <w:rsid w:val="00826FB0"/>
    <w:rsid w:val="00827062"/>
    <w:rsid w:val="00827E58"/>
    <w:rsid w:val="0083231F"/>
    <w:rsid w:val="00833238"/>
    <w:rsid w:val="0083721E"/>
    <w:rsid w:val="00843E64"/>
    <w:rsid w:val="00844054"/>
    <w:rsid w:val="008514CC"/>
    <w:rsid w:val="00856C86"/>
    <w:rsid w:val="00860331"/>
    <w:rsid w:val="0086042F"/>
    <w:rsid w:val="00861032"/>
    <w:rsid w:val="00862DB8"/>
    <w:rsid w:val="00870BA0"/>
    <w:rsid w:val="00872D4A"/>
    <w:rsid w:val="00875295"/>
    <w:rsid w:val="0087572A"/>
    <w:rsid w:val="0088162B"/>
    <w:rsid w:val="00882595"/>
    <w:rsid w:val="0088345F"/>
    <w:rsid w:val="00883A82"/>
    <w:rsid w:val="00883BA4"/>
    <w:rsid w:val="00884715"/>
    <w:rsid w:val="00886936"/>
    <w:rsid w:val="0088775C"/>
    <w:rsid w:val="008877D8"/>
    <w:rsid w:val="00890072"/>
    <w:rsid w:val="00892FE0"/>
    <w:rsid w:val="00893E0C"/>
    <w:rsid w:val="00895544"/>
    <w:rsid w:val="0089586E"/>
    <w:rsid w:val="00897BC3"/>
    <w:rsid w:val="008A1BF8"/>
    <w:rsid w:val="008A3804"/>
    <w:rsid w:val="008A542B"/>
    <w:rsid w:val="008A5E00"/>
    <w:rsid w:val="008A6ED6"/>
    <w:rsid w:val="008B13BD"/>
    <w:rsid w:val="008B4E2B"/>
    <w:rsid w:val="008B7342"/>
    <w:rsid w:val="008C0201"/>
    <w:rsid w:val="008C3829"/>
    <w:rsid w:val="008D0940"/>
    <w:rsid w:val="008D6687"/>
    <w:rsid w:val="008D70E7"/>
    <w:rsid w:val="008D7527"/>
    <w:rsid w:val="008D766C"/>
    <w:rsid w:val="008E0561"/>
    <w:rsid w:val="008E0A0B"/>
    <w:rsid w:val="008E0BCA"/>
    <w:rsid w:val="008E12E8"/>
    <w:rsid w:val="008E32EA"/>
    <w:rsid w:val="008E66B1"/>
    <w:rsid w:val="008F09B7"/>
    <w:rsid w:val="008F0EE7"/>
    <w:rsid w:val="008F31FA"/>
    <w:rsid w:val="008F47FB"/>
    <w:rsid w:val="008F667F"/>
    <w:rsid w:val="009024F6"/>
    <w:rsid w:val="0090496B"/>
    <w:rsid w:val="00904F13"/>
    <w:rsid w:val="00907B88"/>
    <w:rsid w:val="00912E2F"/>
    <w:rsid w:val="00917543"/>
    <w:rsid w:val="00921BC5"/>
    <w:rsid w:val="0092371E"/>
    <w:rsid w:val="00926EFF"/>
    <w:rsid w:val="00927AE5"/>
    <w:rsid w:val="00930013"/>
    <w:rsid w:val="00930974"/>
    <w:rsid w:val="009310B4"/>
    <w:rsid w:val="009353E0"/>
    <w:rsid w:val="00940E9C"/>
    <w:rsid w:val="00941432"/>
    <w:rsid w:val="00943D34"/>
    <w:rsid w:val="0094502C"/>
    <w:rsid w:val="009463EC"/>
    <w:rsid w:val="00946475"/>
    <w:rsid w:val="0094696B"/>
    <w:rsid w:val="009506E3"/>
    <w:rsid w:val="00950F6A"/>
    <w:rsid w:val="0095123C"/>
    <w:rsid w:val="009519BF"/>
    <w:rsid w:val="00954D3B"/>
    <w:rsid w:val="0096171D"/>
    <w:rsid w:val="00962B05"/>
    <w:rsid w:val="00962FEF"/>
    <w:rsid w:val="00963B83"/>
    <w:rsid w:val="00963BDA"/>
    <w:rsid w:val="00965A33"/>
    <w:rsid w:val="00967067"/>
    <w:rsid w:val="009673A2"/>
    <w:rsid w:val="00967402"/>
    <w:rsid w:val="0097477D"/>
    <w:rsid w:val="00976C5A"/>
    <w:rsid w:val="00977232"/>
    <w:rsid w:val="00977699"/>
    <w:rsid w:val="00980B84"/>
    <w:rsid w:val="00991D62"/>
    <w:rsid w:val="009929F6"/>
    <w:rsid w:val="00993C67"/>
    <w:rsid w:val="00994E98"/>
    <w:rsid w:val="00996692"/>
    <w:rsid w:val="00997F52"/>
    <w:rsid w:val="009A08EE"/>
    <w:rsid w:val="009A1972"/>
    <w:rsid w:val="009A4D0B"/>
    <w:rsid w:val="009A7E78"/>
    <w:rsid w:val="009B1599"/>
    <w:rsid w:val="009B3028"/>
    <w:rsid w:val="009B6753"/>
    <w:rsid w:val="009C37FA"/>
    <w:rsid w:val="009C4A74"/>
    <w:rsid w:val="009C55E0"/>
    <w:rsid w:val="009C5926"/>
    <w:rsid w:val="009D06AC"/>
    <w:rsid w:val="009D2734"/>
    <w:rsid w:val="009D2FC4"/>
    <w:rsid w:val="009D3647"/>
    <w:rsid w:val="009D3E05"/>
    <w:rsid w:val="009D4C37"/>
    <w:rsid w:val="009D4C95"/>
    <w:rsid w:val="009E107E"/>
    <w:rsid w:val="009E1A39"/>
    <w:rsid w:val="009E40CB"/>
    <w:rsid w:val="009E43F3"/>
    <w:rsid w:val="009E61F4"/>
    <w:rsid w:val="009F1954"/>
    <w:rsid w:val="009F2E2E"/>
    <w:rsid w:val="009F4652"/>
    <w:rsid w:val="009F678C"/>
    <w:rsid w:val="009F7943"/>
    <w:rsid w:val="00A03A37"/>
    <w:rsid w:val="00A05084"/>
    <w:rsid w:val="00A054AD"/>
    <w:rsid w:val="00A06295"/>
    <w:rsid w:val="00A0770F"/>
    <w:rsid w:val="00A128DA"/>
    <w:rsid w:val="00A12B9B"/>
    <w:rsid w:val="00A1398B"/>
    <w:rsid w:val="00A147C9"/>
    <w:rsid w:val="00A14CEA"/>
    <w:rsid w:val="00A16A15"/>
    <w:rsid w:val="00A21407"/>
    <w:rsid w:val="00A21894"/>
    <w:rsid w:val="00A21FB8"/>
    <w:rsid w:val="00A261CE"/>
    <w:rsid w:val="00A31457"/>
    <w:rsid w:val="00A317F7"/>
    <w:rsid w:val="00A34851"/>
    <w:rsid w:val="00A364E4"/>
    <w:rsid w:val="00A3662E"/>
    <w:rsid w:val="00A41210"/>
    <w:rsid w:val="00A426D6"/>
    <w:rsid w:val="00A4585F"/>
    <w:rsid w:val="00A51056"/>
    <w:rsid w:val="00A538DD"/>
    <w:rsid w:val="00A541DD"/>
    <w:rsid w:val="00A54215"/>
    <w:rsid w:val="00A56ADC"/>
    <w:rsid w:val="00A57082"/>
    <w:rsid w:val="00A57217"/>
    <w:rsid w:val="00A575ED"/>
    <w:rsid w:val="00A61D93"/>
    <w:rsid w:val="00A621D5"/>
    <w:rsid w:val="00A6227B"/>
    <w:rsid w:val="00A640AF"/>
    <w:rsid w:val="00A65579"/>
    <w:rsid w:val="00A65AD6"/>
    <w:rsid w:val="00A66898"/>
    <w:rsid w:val="00A6792E"/>
    <w:rsid w:val="00A67EBC"/>
    <w:rsid w:val="00A72606"/>
    <w:rsid w:val="00A72E88"/>
    <w:rsid w:val="00A72E8B"/>
    <w:rsid w:val="00A746AF"/>
    <w:rsid w:val="00A7498E"/>
    <w:rsid w:val="00A7761F"/>
    <w:rsid w:val="00A77F4B"/>
    <w:rsid w:val="00A81ECD"/>
    <w:rsid w:val="00A855F6"/>
    <w:rsid w:val="00A87B2C"/>
    <w:rsid w:val="00A90CEC"/>
    <w:rsid w:val="00A92857"/>
    <w:rsid w:val="00A956CE"/>
    <w:rsid w:val="00A96343"/>
    <w:rsid w:val="00AA4C02"/>
    <w:rsid w:val="00AA7136"/>
    <w:rsid w:val="00AB07A5"/>
    <w:rsid w:val="00AB0F3A"/>
    <w:rsid w:val="00AB1737"/>
    <w:rsid w:val="00AB62C3"/>
    <w:rsid w:val="00AB7069"/>
    <w:rsid w:val="00AC5439"/>
    <w:rsid w:val="00AC5505"/>
    <w:rsid w:val="00AC6267"/>
    <w:rsid w:val="00AC7355"/>
    <w:rsid w:val="00AD06A6"/>
    <w:rsid w:val="00AD0A14"/>
    <w:rsid w:val="00AD0BFF"/>
    <w:rsid w:val="00AD12C2"/>
    <w:rsid w:val="00AD1747"/>
    <w:rsid w:val="00AD17DC"/>
    <w:rsid w:val="00AD46E4"/>
    <w:rsid w:val="00AD48BA"/>
    <w:rsid w:val="00AD6EDC"/>
    <w:rsid w:val="00AF07EB"/>
    <w:rsid w:val="00AF1911"/>
    <w:rsid w:val="00AF3F6B"/>
    <w:rsid w:val="00AF4350"/>
    <w:rsid w:val="00AF5842"/>
    <w:rsid w:val="00AF65B6"/>
    <w:rsid w:val="00B006E0"/>
    <w:rsid w:val="00B02624"/>
    <w:rsid w:val="00B03F4B"/>
    <w:rsid w:val="00B049A3"/>
    <w:rsid w:val="00B0713A"/>
    <w:rsid w:val="00B07F46"/>
    <w:rsid w:val="00B12C5E"/>
    <w:rsid w:val="00B13D7F"/>
    <w:rsid w:val="00B14FB8"/>
    <w:rsid w:val="00B22403"/>
    <w:rsid w:val="00B41AC5"/>
    <w:rsid w:val="00B42E6E"/>
    <w:rsid w:val="00B4349F"/>
    <w:rsid w:val="00B43EE3"/>
    <w:rsid w:val="00B50A4B"/>
    <w:rsid w:val="00B51F58"/>
    <w:rsid w:val="00B52B9A"/>
    <w:rsid w:val="00B54B7D"/>
    <w:rsid w:val="00B6117D"/>
    <w:rsid w:val="00B66385"/>
    <w:rsid w:val="00B66A2D"/>
    <w:rsid w:val="00B71023"/>
    <w:rsid w:val="00B71918"/>
    <w:rsid w:val="00B7234C"/>
    <w:rsid w:val="00B73DC1"/>
    <w:rsid w:val="00B747F7"/>
    <w:rsid w:val="00B752C0"/>
    <w:rsid w:val="00B81FF3"/>
    <w:rsid w:val="00B82278"/>
    <w:rsid w:val="00B83C00"/>
    <w:rsid w:val="00B843EB"/>
    <w:rsid w:val="00B86B87"/>
    <w:rsid w:val="00B9387A"/>
    <w:rsid w:val="00B96E63"/>
    <w:rsid w:val="00BA2FBC"/>
    <w:rsid w:val="00BA40C3"/>
    <w:rsid w:val="00BA4C60"/>
    <w:rsid w:val="00BA5881"/>
    <w:rsid w:val="00BA5D60"/>
    <w:rsid w:val="00BA5E81"/>
    <w:rsid w:val="00BA6A18"/>
    <w:rsid w:val="00BB51CF"/>
    <w:rsid w:val="00BB55D2"/>
    <w:rsid w:val="00BB70B6"/>
    <w:rsid w:val="00BC07AC"/>
    <w:rsid w:val="00BC3776"/>
    <w:rsid w:val="00BC6E1D"/>
    <w:rsid w:val="00BC7C7A"/>
    <w:rsid w:val="00BD1010"/>
    <w:rsid w:val="00BD2ED2"/>
    <w:rsid w:val="00BD5EDD"/>
    <w:rsid w:val="00BD6847"/>
    <w:rsid w:val="00BD706C"/>
    <w:rsid w:val="00BE23E4"/>
    <w:rsid w:val="00BE2EDD"/>
    <w:rsid w:val="00BE59B7"/>
    <w:rsid w:val="00BE61E3"/>
    <w:rsid w:val="00BE6EED"/>
    <w:rsid w:val="00BF0CEF"/>
    <w:rsid w:val="00BF7EBA"/>
    <w:rsid w:val="00C00FED"/>
    <w:rsid w:val="00C02639"/>
    <w:rsid w:val="00C02E3F"/>
    <w:rsid w:val="00C033B5"/>
    <w:rsid w:val="00C060D7"/>
    <w:rsid w:val="00C072A2"/>
    <w:rsid w:val="00C1033E"/>
    <w:rsid w:val="00C10D90"/>
    <w:rsid w:val="00C138DB"/>
    <w:rsid w:val="00C13B95"/>
    <w:rsid w:val="00C16838"/>
    <w:rsid w:val="00C24BF3"/>
    <w:rsid w:val="00C25580"/>
    <w:rsid w:val="00C264EB"/>
    <w:rsid w:val="00C26A23"/>
    <w:rsid w:val="00C31C5C"/>
    <w:rsid w:val="00C32E65"/>
    <w:rsid w:val="00C33A80"/>
    <w:rsid w:val="00C40696"/>
    <w:rsid w:val="00C42A34"/>
    <w:rsid w:val="00C503FA"/>
    <w:rsid w:val="00C515A6"/>
    <w:rsid w:val="00C558C4"/>
    <w:rsid w:val="00C56379"/>
    <w:rsid w:val="00C56F03"/>
    <w:rsid w:val="00C60FA1"/>
    <w:rsid w:val="00C61E4E"/>
    <w:rsid w:val="00C621E9"/>
    <w:rsid w:val="00C621FE"/>
    <w:rsid w:val="00C63254"/>
    <w:rsid w:val="00C65B64"/>
    <w:rsid w:val="00C715CD"/>
    <w:rsid w:val="00C75F79"/>
    <w:rsid w:val="00C762B9"/>
    <w:rsid w:val="00C7651A"/>
    <w:rsid w:val="00C76C7A"/>
    <w:rsid w:val="00C8043B"/>
    <w:rsid w:val="00C8056F"/>
    <w:rsid w:val="00C82C82"/>
    <w:rsid w:val="00C90902"/>
    <w:rsid w:val="00C915A6"/>
    <w:rsid w:val="00C91901"/>
    <w:rsid w:val="00CA17EB"/>
    <w:rsid w:val="00CA1F60"/>
    <w:rsid w:val="00CA2E18"/>
    <w:rsid w:val="00CA5312"/>
    <w:rsid w:val="00CA5479"/>
    <w:rsid w:val="00CB0450"/>
    <w:rsid w:val="00CB27D0"/>
    <w:rsid w:val="00CB4634"/>
    <w:rsid w:val="00CB4FD2"/>
    <w:rsid w:val="00CC10A9"/>
    <w:rsid w:val="00CC16C9"/>
    <w:rsid w:val="00CC1EEF"/>
    <w:rsid w:val="00CC632A"/>
    <w:rsid w:val="00CC7989"/>
    <w:rsid w:val="00CD2059"/>
    <w:rsid w:val="00CD2D31"/>
    <w:rsid w:val="00CD2E27"/>
    <w:rsid w:val="00CD3BBD"/>
    <w:rsid w:val="00CD4C88"/>
    <w:rsid w:val="00CD71F0"/>
    <w:rsid w:val="00CE2FCA"/>
    <w:rsid w:val="00CE3BB7"/>
    <w:rsid w:val="00CE4164"/>
    <w:rsid w:val="00CE4538"/>
    <w:rsid w:val="00CE6148"/>
    <w:rsid w:val="00CE7443"/>
    <w:rsid w:val="00CF0305"/>
    <w:rsid w:val="00CF1DFA"/>
    <w:rsid w:val="00CF3922"/>
    <w:rsid w:val="00CF4746"/>
    <w:rsid w:val="00CF627B"/>
    <w:rsid w:val="00CF67F1"/>
    <w:rsid w:val="00CF72D5"/>
    <w:rsid w:val="00CF7CD5"/>
    <w:rsid w:val="00D00A98"/>
    <w:rsid w:val="00D0188B"/>
    <w:rsid w:val="00D026E9"/>
    <w:rsid w:val="00D02CED"/>
    <w:rsid w:val="00D03139"/>
    <w:rsid w:val="00D051F9"/>
    <w:rsid w:val="00D05FF4"/>
    <w:rsid w:val="00D07CC4"/>
    <w:rsid w:val="00D117EC"/>
    <w:rsid w:val="00D12A9B"/>
    <w:rsid w:val="00D152E0"/>
    <w:rsid w:val="00D15754"/>
    <w:rsid w:val="00D173D3"/>
    <w:rsid w:val="00D17D3D"/>
    <w:rsid w:val="00D219B2"/>
    <w:rsid w:val="00D22CF3"/>
    <w:rsid w:val="00D26225"/>
    <w:rsid w:val="00D30368"/>
    <w:rsid w:val="00D305F9"/>
    <w:rsid w:val="00D33ECE"/>
    <w:rsid w:val="00D3472A"/>
    <w:rsid w:val="00D3669C"/>
    <w:rsid w:val="00D4019F"/>
    <w:rsid w:val="00D45398"/>
    <w:rsid w:val="00D457B0"/>
    <w:rsid w:val="00D51296"/>
    <w:rsid w:val="00D518BC"/>
    <w:rsid w:val="00D51B8F"/>
    <w:rsid w:val="00D55508"/>
    <w:rsid w:val="00D57DD0"/>
    <w:rsid w:val="00D605D8"/>
    <w:rsid w:val="00D62AE6"/>
    <w:rsid w:val="00D63133"/>
    <w:rsid w:val="00D635F3"/>
    <w:rsid w:val="00D63DF6"/>
    <w:rsid w:val="00D64C3D"/>
    <w:rsid w:val="00D65049"/>
    <w:rsid w:val="00D65968"/>
    <w:rsid w:val="00D67430"/>
    <w:rsid w:val="00D73345"/>
    <w:rsid w:val="00D753A1"/>
    <w:rsid w:val="00D804D2"/>
    <w:rsid w:val="00D82602"/>
    <w:rsid w:val="00D848D1"/>
    <w:rsid w:val="00D84BB8"/>
    <w:rsid w:val="00D863D3"/>
    <w:rsid w:val="00D90F80"/>
    <w:rsid w:val="00D9512A"/>
    <w:rsid w:val="00D96A72"/>
    <w:rsid w:val="00DA0639"/>
    <w:rsid w:val="00DA1611"/>
    <w:rsid w:val="00DA1FC2"/>
    <w:rsid w:val="00DA2EA7"/>
    <w:rsid w:val="00DA4F9F"/>
    <w:rsid w:val="00DA620A"/>
    <w:rsid w:val="00DB367A"/>
    <w:rsid w:val="00DB4953"/>
    <w:rsid w:val="00DB4C43"/>
    <w:rsid w:val="00DB584D"/>
    <w:rsid w:val="00DB7C3A"/>
    <w:rsid w:val="00DC6774"/>
    <w:rsid w:val="00DD09DB"/>
    <w:rsid w:val="00DD1EB9"/>
    <w:rsid w:val="00DD258E"/>
    <w:rsid w:val="00DD2789"/>
    <w:rsid w:val="00DD4AE1"/>
    <w:rsid w:val="00DD52C1"/>
    <w:rsid w:val="00DD6F5D"/>
    <w:rsid w:val="00DE0BCE"/>
    <w:rsid w:val="00DE19CD"/>
    <w:rsid w:val="00DE4C2A"/>
    <w:rsid w:val="00DF02F4"/>
    <w:rsid w:val="00DF121B"/>
    <w:rsid w:val="00DF14C2"/>
    <w:rsid w:val="00DF321E"/>
    <w:rsid w:val="00DF63A2"/>
    <w:rsid w:val="00E01955"/>
    <w:rsid w:val="00E01E83"/>
    <w:rsid w:val="00E0274B"/>
    <w:rsid w:val="00E114D9"/>
    <w:rsid w:val="00E119B8"/>
    <w:rsid w:val="00E11C0F"/>
    <w:rsid w:val="00E12FCC"/>
    <w:rsid w:val="00E14424"/>
    <w:rsid w:val="00E14C11"/>
    <w:rsid w:val="00E1702D"/>
    <w:rsid w:val="00E17B47"/>
    <w:rsid w:val="00E17E61"/>
    <w:rsid w:val="00E20592"/>
    <w:rsid w:val="00E2071A"/>
    <w:rsid w:val="00E23033"/>
    <w:rsid w:val="00E24AA6"/>
    <w:rsid w:val="00E30112"/>
    <w:rsid w:val="00E33C09"/>
    <w:rsid w:val="00E373EE"/>
    <w:rsid w:val="00E378CB"/>
    <w:rsid w:val="00E444BF"/>
    <w:rsid w:val="00E445AC"/>
    <w:rsid w:val="00E45152"/>
    <w:rsid w:val="00E511DC"/>
    <w:rsid w:val="00E54740"/>
    <w:rsid w:val="00E55CF2"/>
    <w:rsid w:val="00E57112"/>
    <w:rsid w:val="00E633B9"/>
    <w:rsid w:val="00E65BED"/>
    <w:rsid w:val="00E66D2C"/>
    <w:rsid w:val="00E734C8"/>
    <w:rsid w:val="00E7399E"/>
    <w:rsid w:val="00E74A6C"/>
    <w:rsid w:val="00E7653F"/>
    <w:rsid w:val="00E85247"/>
    <w:rsid w:val="00E878FF"/>
    <w:rsid w:val="00E91140"/>
    <w:rsid w:val="00E937E5"/>
    <w:rsid w:val="00E9573D"/>
    <w:rsid w:val="00E959D2"/>
    <w:rsid w:val="00E95E43"/>
    <w:rsid w:val="00E97420"/>
    <w:rsid w:val="00EA0828"/>
    <w:rsid w:val="00EA18CC"/>
    <w:rsid w:val="00EA4C87"/>
    <w:rsid w:val="00EA64C4"/>
    <w:rsid w:val="00EA74D6"/>
    <w:rsid w:val="00EB6DF2"/>
    <w:rsid w:val="00EB758B"/>
    <w:rsid w:val="00EC055D"/>
    <w:rsid w:val="00EC1516"/>
    <w:rsid w:val="00EC1904"/>
    <w:rsid w:val="00EC2B13"/>
    <w:rsid w:val="00EC3618"/>
    <w:rsid w:val="00EC53FA"/>
    <w:rsid w:val="00EC6A99"/>
    <w:rsid w:val="00EC770B"/>
    <w:rsid w:val="00EC78E3"/>
    <w:rsid w:val="00EC797F"/>
    <w:rsid w:val="00ED448C"/>
    <w:rsid w:val="00ED4686"/>
    <w:rsid w:val="00ED6792"/>
    <w:rsid w:val="00ED6BDD"/>
    <w:rsid w:val="00ED6D49"/>
    <w:rsid w:val="00EE0A1A"/>
    <w:rsid w:val="00EE369F"/>
    <w:rsid w:val="00EE643D"/>
    <w:rsid w:val="00EF0DF9"/>
    <w:rsid w:val="00EF1DB5"/>
    <w:rsid w:val="00EF21CF"/>
    <w:rsid w:val="00EF3213"/>
    <w:rsid w:val="00EF46E6"/>
    <w:rsid w:val="00EF5B25"/>
    <w:rsid w:val="00F03204"/>
    <w:rsid w:val="00F05865"/>
    <w:rsid w:val="00F05F85"/>
    <w:rsid w:val="00F1034C"/>
    <w:rsid w:val="00F12C06"/>
    <w:rsid w:val="00F14800"/>
    <w:rsid w:val="00F171E9"/>
    <w:rsid w:val="00F21E26"/>
    <w:rsid w:val="00F22E22"/>
    <w:rsid w:val="00F22F53"/>
    <w:rsid w:val="00F2322B"/>
    <w:rsid w:val="00F30A6D"/>
    <w:rsid w:val="00F32ED9"/>
    <w:rsid w:val="00F33440"/>
    <w:rsid w:val="00F3474B"/>
    <w:rsid w:val="00F365C5"/>
    <w:rsid w:val="00F405B8"/>
    <w:rsid w:val="00F43244"/>
    <w:rsid w:val="00F44F5C"/>
    <w:rsid w:val="00F451F3"/>
    <w:rsid w:val="00F463D8"/>
    <w:rsid w:val="00F46B07"/>
    <w:rsid w:val="00F546E7"/>
    <w:rsid w:val="00F554B9"/>
    <w:rsid w:val="00F55B0C"/>
    <w:rsid w:val="00F57F29"/>
    <w:rsid w:val="00F60000"/>
    <w:rsid w:val="00F637BB"/>
    <w:rsid w:val="00F650A1"/>
    <w:rsid w:val="00F65A46"/>
    <w:rsid w:val="00F65CA6"/>
    <w:rsid w:val="00F66445"/>
    <w:rsid w:val="00F6764A"/>
    <w:rsid w:val="00F75C9B"/>
    <w:rsid w:val="00F80476"/>
    <w:rsid w:val="00F8304D"/>
    <w:rsid w:val="00F862FE"/>
    <w:rsid w:val="00F91D81"/>
    <w:rsid w:val="00F9478C"/>
    <w:rsid w:val="00F948B5"/>
    <w:rsid w:val="00F95CFD"/>
    <w:rsid w:val="00F96BC7"/>
    <w:rsid w:val="00F972BB"/>
    <w:rsid w:val="00FA06A1"/>
    <w:rsid w:val="00FA3D9C"/>
    <w:rsid w:val="00FA6EB5"/>
    <w:rsid w:val="00FA7D04"/>
    <w:rsid w:val="00FB31D2"/>
    <w:rsid w:val="00FB5112"/>
    <w:rsid w:val="00FB6847"/>
    <w:rsid w:val="00FB7C97"/>
    <w:rsid w:val="00FC203C"/>
    <w:rsid w:val="00FC250F"/>
    <w:rsid w:val="00FC2899"/>
    <w:rsid w:val="00FC2EEF"/>
    <w:rsid w:val="00FC3EF3"/>
    <w:rsid w:val="00FD0215"/>
    <w:rsid w:val="00FD03B2"/>
    <w:rsid w:val="00FD15BC"/>
    <w:rsid w:val="00FD2DD9"/>
    <w:rsid w:val="00FD3CD5"/>
    <w:rsid w:val="00FD5F1E"/>
    <w:rsid w:val="00FD6347"/>
    <w:rsid w:val="00FD721A"/>
    <w:rsid w:val="00FE0342"/>
    <w:rsid w:val="00FE07E7"/>
    <w:rsid w:val="00FE1CB5"/>
    <w:rsid w:val="00FE27B8"/>
    <w:rsid w:val="00FE2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36AE22F"/>
  <w15:docId w15:val="{B7B4FDFE-BE5E-481A-894E-0F41C46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DD"/>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autoRedefine/>
    <w:qFormat/>
    <w:rsid w:val="00491E73"/>
    <w:pPr>
      <w:keepNext/>
      <w:numPr>
        <w:numId w:val="11"/>
      </w:numPr>
      <w:spacing w:before="240" w:after="60"/>
      <w:ind w:right="1440"/>
      <w:outlineLvl w:val="0"/>
    </w:pPr>
    <w:rPr>
      <w:rFonts w:cs="Arial"/>
      <w:b/>
      <w:bCs/>
      <w:caps/>
      <w:kern w:val="32"/>
      <w:sz w:val="32"/>
      <w:szCs w:val="32"/>
    </w:rPr>
  </w:style>
  <w:style w:type="paragraph" w:styleId="Heading2">
    <w:name w:val="heading 2"/>
    <w:basedOn w:val="Normal"/>
    <w:next w:val="Normal"/>
    <w:qFormat/>
    <w:rsid w:val="00B71023"/>
    <w:pPr>
      <w:keepNext/>
      <w:numPr>
        <w:ilvl w:val="1"/>
        <w:numId w:val="11"/>
      </w:numPr>
      <w:spacing w:before="240" w:after="60"/>
      <w:outlineLvl w:val="1"/>
    </w:pPr>
    <w:rPr>
      <w:rFonts w:cs="Arial"/>
      <w:b/>
      <w:bCs/>
      <w:iCs/>
      <w:sz w:val="28"/>
      <w:szCs w:val="28"/>
      <w:u w:val="single"/>
    </w:rPr>
  </w:style>
  <w:style w:type="paragraph" w:styleId="Heading3">
    <w:name w:val="heading 3"/>
    <w:basedOn w:val="Normal"/>
    <w:next w:val="Normal"/>
    <w:link w:val="Heading3Char"/>
    <w:autoRedefine/>
    <w:qFormat/>
    <w:rsid w:val="004C035D"/>
    <w:pPr>
      <w:keepNext/>
      <w:spacing w:before="240" w:after="60"/>
      <w:outlineLvl w:val="2"/>
    </w:pPr>
    <w:rPr>
      <w:rFonts w:ascii="Tahoma" w:hAnsi="Tahoma" w:cs="Tahoma"/>
      <w:b/>
      <w:sz w:val="26"/>
      <w:szCs w:val="26"/>
    </w:rPr>
  </w:style>
  <w:style w:type="paragraph" w:styleId="Heading4">
    <w:name w:val="heading 4"/>
    <w:basedOn w:val="Normal"/>
    <w:next w:val="Normal"/>
    <w:qFormat/>
    <w:rsid w:val="00B71023"/>
    <w:pPr>
      <w:keepNext/>
      <w:numPr>
        <w:ilvl w:val="3"/>
        <w:numId w:val="11"/>
      </w:numPr>
      <w:outlineLvl w:val="3"/>
    </w:pPr>
    <w:rPr>
      <w:b/>
      <w:bCs/>
      <w:i/>
    </w:rPr>
  </w:style>
  <w:style w:type="paragraph" w:styleId="Heading5">
    <w:name w:val="heading 5"/>
    <w:basedOn w:val="Normal"/>
    <w:next w:val="Normal"/>
    <w:qFormat/>
    <w:rsid w:val="00B71023"/>
    <w:pPr>
      <w:keepNext/>
      <w:numPr>
        <w:ilvl w:val="4"/>
        <w:numId w:val="11"/>
      </w:numPr>
      <w:outlineLvl w:val="4"/>
    </w:pPr>
    <w:rPr>
      <w:rFonts w:cs="Tahoma"/>
      <w:b/>
      <w:bCs/>
      <w:sz w:val="20"/>
    </w:rPr>
  </w:style>
  <w:style w:type="paragraph" w:styleId="Heading6">
    <w:name w:val="heading 6"/>
    <w:basedOn w:val="Normal"/>
    <w:next w:val="Normal"/>
    <w:qFormat/>
    <w:rsid w:val="00B71023"/>
    <w:pPr>
      <w:numPr>
        <w:ilvl w:val="5"/>
        <w:numId w:val="11"/>
      </w:numPr>
      <w:spacing w:before="240" w:after="60"/>
      <w:jc w:val="center"/>
      <w:outlineLvl w:val="5"/>
    </w:pPr>
    <w:rPr>
      <w:bCs/>
      <w:sz w:val="36"/>
    </w:rPr>
  </w:style>
  <w:style w:type="paragraph" w:styleId="Heading7">
    <w:name w:val="heading 7"/>
    <w:basedOn w:val="Normal"/>
    <w:next w:val="Normal"/>
    <w:qFormat/>
    <w:rsid w:val="00B71023"/>
    <w:pPr>
      <w:keepNext/>
      <w:numPr>
        <w:ilvl w:val="6"/>
        <w:numId w:val="11"/>
      </w:numPr>
      <w:spacing w:before="120" w:after="120"/>
      <w:jc w:val="center"/>
      <w:outlineLvl w:val="6"/>
    </w:pPr>
    <w:rPr>
      <w:rFonts w:cs="Tahoma"/>
      <w:sz w:val="48"/>
      <w:szCs w:val="20"/>
    </w:rPr>
  </w:style>
  <w:style w:type="paragraph" w:styleId="Heading8">
    <w:name w:val="heading 8"/>
    <w:basedOn w:val="Normal"/>
    <w:next w:val="Normal"/>
    <w:qFormat/>
    <w:rsid w:val="00B71023"/>
    <w:pPr>
      <w:keepNext/>
      <w:numPr>
        <w:ilvl w:val="7"/>
        <w:numId w:val="11"/>
      </w:numPr>
      <w:outlineLvl w:val="7"/>
    </w:pPr>
    <w:rPr>
      <w:b/>
      <w:bCs/>
    </w:rPr>
  </w:style>
  <w:style w:type="paragraph" w:styleId="Heading9">
    <w:name w:val="heading 9"/>
    <w:basedOn w:val="Normal"/>
    <w:next w:val="Normal"/>
    <w:qFormat/>
    <w:rsid w:val="00B71023"/>
    <w:pPr>
      <w:keepNext/>
      <w:numPr>
        <w:ilvl w:val="8"/>
        <w:numId w:val="11"/>
      </w:numPr>
      <w:outlineLvl w:val="8"/>
    </w:pPr>
    <w:rPr>
      <w:b/>
      <w:bCs/>
    </w:rPr>
  </w:style>
  <w:style w:type="character" w:default="1" w:styleId="DefaultParagraphFont">
    <w:name w:val="Default Paragraph Font"/>
    <w:uiPriority w:val="1"/>
    <w:unhideWhenUsed/>
    <w:rsid w:val="00A541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1DD"/>
  </w:style>
  <w:style w:type="paragraph" w:styleId="Header">
    <w:name w:val="header"/>
    <w:basedOn w:val="Normal"/>
    <w:link w:val="HeaderChar"/>
    <w:rsid w:val="00B71023"/>
    <w:pPr>
      <w:tabs>
        <w:tab w:val="center" w:pos="4320"/>
        <w:tab w:val="right" w:pos="8640"/>
      </w:tabs>
    </w:pPr>
  </w:style>
  <w:style w:type="paragraph" w:styleId="TOC1">
    <w:name w:val="toc 1"/>
    <w:basedOn w:val="Normal"/>
    <w:next w:val="Normal"/>
    <w:uiPriority w:val="39"/>
    <w:rsid w:val="00B71023"/>
    <w:pPr>
      <w:spacing w:before="120"/>
    </w:pPr>
    <w:rPr>
      <w:b/>
      <w:bCs/>
    </w:rPr>
  </w:style>
  <w:style w:type="paragraph" w:customStyle="1" w:styleId="TableNormal1">
    <w:name w:val="Table Normal1"/>
    <w:basedOn w:val="Normal"/>
    <w:autoRedefine/>
    <w:rsid w:val="00B71023"/>
    <w:pPr>
      <w:tabs>
        <w:tab w:val="left" w:pos="11340"/>
      </w:tabs>
      <w:autoSpaceDE w:val="0"/>
      <w:autoSpaceDN w:val="0"/>
      <w:adjustRightInd w:val="0"/>
      <w:spacing w:before="120" w:after="120"/>
      <w:ind w:left="720"/>
      <w:jc w:val="both"/>
    </w:pPr>
    <w:rPr>
      <w:rFonts w:cs="Tahoma"/>
      <w:bCs/>
      <w:color w:val="000000"/>
      <w:sz w:val="20"/>
      <w:szCs w:val="16"/>
      <w:lang w:val="en-US"/>
    </w:rPr>
  </w:style>
  <w:style w:type="character" w:styleId="CommentReference">
    <w:name w:val="annotation reference"/>
    <w:semiHidden/>
    <w:rsid w:val="00B71023"/>
    <w:rPr>
      <w:sz w:val="16"/>
      <w:szCs w:val="16"/>
    </w:rPr>
  </w:style>
  <w:style w:type="paragraph" w:customStyle="1" w:styleId="allanswertext">
    <w:name w:val="allanswertext"/>
    <w:basedOn w:val="Normal"/>
    <w:rsid w:val="00B71023"/>
    <w:pPr>
      <w:spacing w:before="100" w:beforeAutospacing="1" w:after="100" w:afterAutospacing="1"/>
      <w:textAlignment w:val="bottom"/>
    </w:pPr>
    <w:rPr>
      <w:rFonts w:ascii="Arial" w:hAnsi="Arial" w:cs="Arial"/>
      <w:color w:val="000000"/>
      <w:lang w:val="en-US"/>
    </w:rPr>
  </w:style>
  <w:style w:type="paragraph" w:styleId="z-TopofForm">
    <w:name w:val="HTML Top of Form"/>
    <w:basedOn w:val="Normal"/>
    <w:next w:val="Normal"/>
    <w:hidden/>
    <w:rsid w:val="00B71023"/>
    <w:pPr>
      <w:pBdr>
        <w:bottom w:val="single" w:sz="6" w:space="1" w:color="auto"/>
      </w:pBdr>
      <w:jc w:val="center"/>
    </w:pPr>
    <w:rPr>
      <w:rFonts w:ascii="Arial" w:hAnsi="Arial" w:cs="Arial"/>
      <w:vanish/>
      <w:sz w:val="16"/>
      <w:szCs w:val="16"/>
      <w:lang w:val="en-US"/>
    </w:rPr>
  </w:style>
  <w:style w:type="paragraph" w:customStyle="1" w:styleId="List1">
    <w:name w:val="List1"/>
    <w:basedOn w:val="Normal"/>
    <w:next w:val="Normal"/>
    <w:rsid w:val="00B71023"/>
    <w:pPr>
      <w:ind w:left="720"/>
    </w:pPr>
    <w:rPr>
      <w:rFonts w:ascii="Arial" w:hAnsi="Arial"/>
      <w:color w:val="000033"/>
      <w:sz w:val="20"/>
      <w:szCs w:val="20"/>
    </w:rPr>
  </w:style>
  <w:style w:type="paragraph" w:styleId="TOC2">
    <w:name w:val="toc 2"/>
    <w:basedOn w:val="Normal"/>
    <w:next w:val="Normal"/>
    <w:uiPriority w:val="39"/>
    <w:rsid w:val="00B71023"/>
    <w:pPr>
      <w:ind w:left="240"/>
    </w:pPr>
  </w:style>
  <w:style w:type="paragraph" w:styleId="TOC3">
    <w:name w:val="toc 3"/>
    <w:basedOn w:val="Normal"/>
    <w:next w:val="Normal"/>
    <w:uiPriority w:val="39"/>
    <w:rsid w:val="00B71023"/>
    <w:pPr>
      <w:ind w:left="480"/>
    </w:pPr>
    <w:rPr>
      <w:i/>
      <w:iCs/>
      <w:smallCaps/>
    </w:rPr>
  </w:style>
  <w:style w:type="paragraph" w:styleId="TOC4">
    <w:name w:val="toc 4"/>
    <w:basedOn w:val="Normal"/>
    <w:next w:val="Normal"/>
    <w:autoRedefine/>
    <w:semiHidden/>
    <w:rsid w:val="00B71023"/>
    <w:pPr>
      <w:ind w:left="720"/>
    </w:pPr>
    <w:rPr>
      <w:szCs w:val="21"/>
    </w:rPr>
  </w:style>
  <w:style w:type="paragraph" w:styleId="TOC5">
    <w:name w:val="toc 5"/>
    <w:basedOn w:val="Normal"/>
    <w:next w:val="Normal"/>
    <w:autoRedefine/>
    <w:semiHidden/>
    <w:rsid w:val="00B71023"/>
    <w:pPr>
      <w:ind w:left="960"/>
    </w:pPr>
    <w:rPr>
      <w:szCs w:val="21"/>
    </w:rPr>
  </w:style>
  <w:style w:type="paragraph" w:styleId="TOC6">
    <w:name w:val="toc 6"/>
    <w:basedOn w:val="Normal"/>
    <w:next w:val="Normal"/>
    <w:autoRedefine/>
    <w:semiHidden/>
    <w:rsid w:val="00B71023"/>
    <w:pPr>
      <w:ind w:left="1200"/>
    </w:pPr>
    <w:rPr>
      <w:szCs w:val="21"/>
    </w:rPr>
  </w:style>
  <w:style w:type="paragraph" w:styleId="TOC7">
    <w:name w:val="toc 7"/>
    <w:basedOn w:val="Normal"/>
    <w:next w:val="Normal"/>
    <w:autoRedefine/>
    <w:semiHidden/>
    <w:rsid w:val="00B71023"/>
    <w:pPr>
      <w:ind w:left="1440"/>
    </w:pPr>
    <w:rPr>
      <w:szCs w:val="21"/>
    </w:rPr>
  </w:style>
  <w:style w:type="paragraph" w:styleId="TOC8">
    <w:name w:val="toc 8"/>
    <w:basedOn w:val="Normal"/>
    <w:next w:val="Normal"/>
    <w:autoRedefine/>
    <w:semiHidden/>
    <w:rsid w:val="00B71023"/>
    <w:pPr>
      <w:ind w:left="1680"/>
    </w:pPr>
    <w:rPr>
      <w:szCs w:val="21"/>
    </w:rPr>
  </w:style>
  <w:style w:type="paragraph" w:styleId="TOC9">
    <w:name w:val="toc 9"/>
    <w:basedOn w:val="Normal"/>
    <w:next w:val="Normal"/>
    <w:autoRedefine/>
    <w:semiHidden/>
    <w:rsid w:val="00B71023"/>
    <w:pPr>
      <w:ind w:left="1920"/>
    </w:pPr>
    <w:rPr>
      <w:szCs w:val="21"/>
    </w:rPr>
  </w:style>
  <w:style w:type="character" w:styleId="Hyperlink">
    <w:name w:val="Hyperlink"/>
    <w:uiPriority w:val="99"/>
    <w:rsid w:val="00B71023"/>
    <w:rPr>
      <w:color w:val="0000FF"/>
      <w:u w:val="single"/>
    </w:rPr>
  </w:style>
  <w:style w:type="paragraph" w:styleId="Index1">
    <w:name w:val="index 1"/>
    <w:basedOn w:val="Normal"/>
    <w:next w:val="Normal"/>
    <w:autoRedefine/>
    <w:semiHidden/>
    <w:rsid w:val="00B71023"/>
    <w:pPr>
      <w:ind w:left="240" w:hanging="240"/>
    </w:pPr>
  </w:style>
  <w:style w:type="paragraph" w:styleId="Index2">
    <w:name w:val="index 2"/>
    <w:basedOn w:val="Normal"/>
    <w:next w:val="Normal"/>
    <w:autoRedefine/>
    <w:semiHidden/>
    <w:rsid w:val="00B71023"/>
    <w:pPr>
      <w:ind w:left="480" w:hanging="240"/>
    </w:pPr>
  </w:style>
  <w:style w:type="paragraph" w:styleId="Index3">
    <w:name w:val="index 3"/>
    <w:basedOn w:val="Normal"/>
    <w:next w:val="Normal"/>
    <w:autoRedefine/>
    <w:semiHidden/>
    <w:rsid w:val="00B71023"/>
    <w:pPr>
      <w:ind w:left="720" w:hanging="240"/>
    </w:pPr>
  </w:style>
  <w:style w:type="paragraph" w:styleId="Index4">
    <w:name w:val="index 4"/>
    <w:basedOn w:val="Normal"/>
    <w:next w:val="Normal"/>
    <w:autoRedefine/>
    <w:semiHidden/>
    <w:rsid w:val="00B71023"/>
    <w:pPr>
      <w:ind w:left="960" w:hanging="240"/>
    </w:pPr>
  </w:style>
  <w:style w:type="paragraph" w:styleId="Index5">
    <w:name w:val="index 5"/>
    <w:basedOn w:val="Normal"/>
    <w:next w:val="Normal"/>
    <w:autoRedefine/>
    <w:semiHidden/>
    <w:rsid w:val="00B71023"/>
    <w:pPr>
      <w:ind w:left="1200" w:hanging="240"/>
    </w:pPr>
  </w:style>
  <w:style w:type="paragraph" w:styleId="Index6">
    <w:name w:val="index 6"/>
    <w:basedOn w:val="Normal"/>
    <w:next w:val="Normal"/>
    <w:autoRedefine/>
    <w:semiHidden/>
    <w:rsid w:val="00B71023"/>
    <w:pPr>
      <w:ind w:left="1440" w:hanging="240"/>
    </w:pPr>
  </w:style>
  <w:style w:type="paragraph" w:styleId="Index7">
    <w:name w:val="index 7"/>
    <w:basedOn w:val="Normal"/>
    <w:next w:val="Normal"/>
    <w:autoRedefine/>
    <w:semiHidden/>
    <w:rsid w:val="00B71023"/>
    <w:pPr>
      <w:ind w:left="1680" w:hanging="240"/>
    </w:pPr>
  </w:style>
  <w:style w:type="paragraph" w:styleId="Index8">
    <w:name w:val="index 8"/>
    <w:basedOn w:val="Normal"/>
    <w:next w:val="Normal"/>
    <w:autoRedefine/>
    <w:semiHidden/>
    <w:rsid w:val="00B71023"/>
    <w:pPr>
      <w:ind w:left="1920" w:hanging="240"/>
    </w:pPr>
  </w:style>
  <w:style w:type="paragraph" w:styleId="Index9">
    <w:name w:val="index 9"/>
    <w:basedOn w:val="Normal"/>
    <w:next w:val="Normal"/>
    <w:autoRedefine/>
    <w:semiHidden/>
    <w:rsid w:val="00B71023"/>
    <w:pPr>
      <w:ind w:left="2160" w:hanging="240"/>
    </w:pPr>
  </w:style>
  <w:style w:type="paragraph" w:styleId="IndexHeading">
    <w:name w:val="index heading"/>
    <w:basedOn w:val="Normal"/>
    <w:next w:val="Index1"/>
    <w:semiHidden/>
    <w:rsid w:val="00B71023"/>
  </w:style>
  <w:style w:type="paragraph" w:styleId="BodyTextIndent">
    <w:name w:val="Body Text Indent"/>
    <w:basedOn w:val="Normal"/>
    <w:rsid w:val="00B71023"/>
    <w:pPr>
      <w:ind w:left="360"/>
    </w:pPr>
  </w:style>
  <w:style w:type="character" w:styleId="PageNumber">
    <w:name w:val="page number"/>
    <w:rsid w:val="00B71023"/>
    <w:rPr>
      <w:rFonts w:ascii="Tahoma" w:hAnsi="Tahoma"/>
      <w:sz w:val="22"/>
    </w:rPr>
  </w:style>
  <w:style w:type="paragraph" w:styleId="Footer">
    <w:name w:val="footer"/>
    <w:basedOn w:val="Normal"/>
    <w:rsid w:val="00B71023"/>
    <w:pPr>
      <w:tabs>
        <w:tab w:val="center" w:pos="4320"/>
        <w:tab w:val="right" w:pos="8640"/>
      </w:tabs>
    </w:pPr>
  </w:style>
  <w:style w:type="paragraph" w:styleId="List">
    <w:name w:val="List"/>
    <w:basedOn w:val="Normal"/>
    <w:rsid w:val="00B71023"/>
    <w:pPr>
      <w:ind w:left="283" w:hanging="283"/>
    </w:pPr>
  </w:style>
  <w:style w:type="paragraph" w:styleId="MessageHeader">
    <w:name w:val="Message Header"/>
    <w:basedOn w:val="Normal"/>
    <w:rsid w:val="00B7102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BodyText">
    <w:name w:val="Body Text"/>
    <w:basedOn w:val="Normal"/>
    <w:rsid w:val="00B71023"/>
    <w:pPr>
      <w:spacing w:after="120"/>
    </w:pPr>
  </w:style>
  <w:style w:type="paragraph" w:styleId="NormalWeb">
    <w:name w:val="Normal (Web)"/>
    <w:basedOn w:val="Normal"/>
    <w:uiPriority w:val="99"/>
    <w:rsid w:val="00B71023"/>
    <w:pPr>
      <w:spacing w:before="100" w:beforeAutospacing="1" w:after="100" w:afterAutospacing="1"/>
    </w:pPr>
    <w:rPr>
      <w:rFonts w:ascii="Times New Roman" w:hAnsi="Times New Roman"/>
      <w:lang w:val="en-US"/>
    </w:rPr>
  </w:style>
  <w:style w:type="paragraph" w:styleId="BodyTextIndent2">
    <w:name w:val="Body Text Indent 2"/>
    <w:basedOn w:val="Normal"/>
    <w:rsid w:val="00B71023"/>
    <w:pPr>
      <w:ind w:left="5760" w:hanging="5040"/>
    </w:pPr>
  </w:style>
  <w:style w:type="paragraph" w:styleId="List2">
    <w:name w:val="List 2"/>
    <w:basedOn w:val="Normal"/>
    <w:rsid w:val="00B71023"/>
    <w:pPr>
      <w:ind w:left="566" w:hanging="283"/>
    </w:pPr>
  </w:style>
  <w:style w:type="paragraph" w:styleId="ListContinue2">
    <w:name w:val="List Continue 2"/>
    <w:basedOn w:val="Normal"/>
    <w:rsid w:val="00B71023"/>
    <w:pPr>
      <w:spacing w:after="120"/>
      <w:ind w:left="566"/>
    </w:pPr>
  </w:style>
  <w:style w:type="paragraph" w:styleId="BlockText">
    <w:name w:val="Block Text"/>
    <w:basedOn w:val="Normal"/>
    <w:rsid w:val="00B71023"/>
    <w:pPr>
      <w:spacing w:after="120"/>
      <w:ind w:left="1440" w:right="1440"/>
    </w:pPr>
  </w:style>
  <w:style w:type="paragraph" w:styleId="BodyText2">
    <w:name w:val="Body Text 2"/>
    <w:basedOn w:val="Normal"/>
    <w:rsid w:val="00B71023"/>
    <w:pPr>
      <w:spacing w:after="120" w:line="480" w:lineRule="auto"/>
    </w:pPr>
  </w:style>
  <w:style w:type="paragraph" w:styleId="BodyText3">
    <w:name w:val="Body Text 3"/>
    <w:basedOn w:val="Normal"/>
    <w:rsid w:val="00B71023"/>
    <w:pPr>
      <w:spacing w:after="120"/>
    </w:pPr>
    <w:rPr>
      <w:sz w:val="16"/>
      <w:szCs w:val="16"/>
    </w:rPr>
  </w:style>
  <w:style w:type="paragraph" w:styleId="BodyTextFirstIndent">
    <w:name w:val="Body Text First Indent"/>
    <w:basedOn w:val="BodyText"/>
    <w:rsid w:val="00B71023"/>
    <w:pPr>
      <w:ind w:firstLine="210"/>
    </w:pPr>
  </w:style>
  <w:style w:type="paragraph" w:styleId="BodyTextFirstIndent2">
    <w:name w:val="Body Text First Indent 2"/>
    <w:basedOn w:val="BodyTextIndent"/>
    <w:rsid w:val="00B71023"/>
    <w:pPr>
      <w:spacing w:after="120"/>
      <w:ind w:left="283" w:firstLine="210"/>
    </w:pPr>
  </w:style>
  <w:style w:type="paragraph" w:styleId="BodyTextIndent3">
    <w:name w:val="Body Text Indent 3"/>
    <w:basedOn w:val="Normal"/>
    <w:rsid w:val="00B71023"/>
    <w:pPr>
      <w:spacing w:after="120"/>
      <w:ind w:left="283"/>
    </w:pPr>
    <w:rPr>
      <w:sz w:val="16"/>
      <w:szCs w:val="16"/>
    </w:rPr>
  </w:style>
  <w:style w:type="paragraph" w:styleId="Caption">
    <w:name w:val="caption"/>
    <w:basedOn w:val="Normal"/>
    <w:next w:val="Normal"/>
    <w:qFormat/>
    <w:rsid w:val="00B71023"/>
    <w:pPr>
      <w:spacing w:before="120" w:after="120"/>
    </w:pPr>
    <w:rPr>
      <w:b/>
      <w:bCs/>
      <w:sz w:val="20"/>
      <w:szCs w:val="20"/>
    </w:rPr>
  </w:style>
  <w:style w:type="paragraph" w:styleId="Closing">
    <w:name w:val="Closing"/>
    <w:basedOn w:val="Normal"/>
    <w:rsid w:val="00B71023"/>
    <w:pPr>
      <w:ind w:left="4252"/>
    </w:pPr>
  </w:style>
  <w:style w:type="paragraph" w:styleId="CommentText">
    <w:name w:val="annotation text"/>
    <w:basedOn w:val="Normal"/>
    <w:semiHidden/>
    <w:rsid w:val="00B71023"/>
    <w:rPr>
      <w:sz w:val="20"/>
      <w:szCs w:val="20"/>
    </w:rPr>
  </w:style>
  <w:style w:type="paragraph" w:styleId="Date">
    <w:name w:val="Date"/>
    <w:basedOn w:val="Normal"/>
    <w:next w:val="Normal"/>
    <w:rsid w:val="00B71023"/>
  </w:style>
  <w:style w:type="paragraph" w:styleId="DocumentMap">
    <w:name w:val="Document Map"/>
    <w:basedOn w:val="Normal"/>
    <w:semiHidden/>
    <w:rsid w:val="00B71023"/>
    <w:pPr>
      <w:shd w:val="clear" w:color="auto" w:fill="000080"/>
    </w:pPr>
    <w:rPr>
      <w:rFonts w:cs="Tahoma"/>
    </w:rPr>
  </w:style>
  <w:style w:type="paragraph" w:styleId="EmailSignature">
    <w:name w:val="E-mail Signature"/>
    <w:basedOn w:val="Normal"/>
    <w:rsid w:val="00B71023"/>
  </w:style>
  <w:style w:type="paragraph" w:styleId="EndnoteText">
    <w:name w:val="endnote text"/>
    <w:basedOn w:val="Normal"/>
    <w:semiHidden/>
    <w:rsid w:val="00B71023"/>
    <w:rPr>
      <w:sz w:val="20"/>
      <w:szCs w:val="20"/>
    </w:rPr>
  </w:style>
  <w:style w:type="paragraph" w:styleId="EnvelopeAddress">
    <w:name w:val="envelope address"/>
    <w:basedOn w:val="Normal"/>
    <w:rsid w:val="00B7102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71023"/>
    <w:rPr>
      <w:rFonts w:ascii="Arial" w:hAnsi="Arial" w:cs="Arial"/>
      <w:sz w:val="20"/>
      <w:szCs w:val="20"/>
    </w:rPr>
  </w:style>
  <w:style w:type="paragraph" w:styleId="FootnoteText">
    <w:name w:val="footnote text"/>
    <w:basedOn w:val="Normal"/>
    <w:semiHidden/>
    <w:rsid w:val="00B71023"/>
    <w:rPr>
      <w:sz w:val="20"/>
      <w:szCs w:val="20"/>
    </w:rPr>
  </w:style>
  <w:style w:type="paragraph" w:styleId="HTMLAddress">
    <w:name w:val="HTML Address"/>
    <w:basedOn w:val="Normal"/>
    <w:rsid w:val="00B71023"/>
    <w:rPr>
      <w:i/>
      <w:iCs/>
    </w:rPr>
  </w:style>
  <w:style w:type="paragraph" w:styleId="HTMLPreformatted">
    <w:name w:val="HTML Preformatted"/>
    <w:basedOn w:val="Normal"/>
    <w:rsid w:val="00B71023"/>
    <w:rPr>
      <w:rFonts w:ascii="Courier New" w:hAnsi="Courier New" w:cs="Courier New"/>
      <w:sz w:val="20"/>
      <w:szCs w:val="20"/>
    </w:rPr>
  </w:style>
  <w:style w:type="paragraph" w:styleId="List3">
    <w:name w:val="List 3"/>
    <w:basedOn w:val="Normal"/>
    <w:rsid w:val="00B71023"/>
    <w:pPr>
      <w:ind w:left="849" w:hanging="283"/>
    </w:pPr>
  </w:style>
  <w:style w:type="paragraph" w:styleId="List4">
    <w:name w:val="List 4"/>
    <w:basedOn w:val="Normal"/>
    <w:rsid w:val="00B71023"/>
    <w:pPr>
      <w:ind w:left="1132" w:hanging="283"/>
    </w:pPr>
  </w:style>
  <w:style w:type="paragraph" w:styleId="List5">
    <w:name w:val="List 5"/>
    <w:basedOn w:val="Normal"/>
    <w:rsid w:val="00B71023"/>
    <w:pPr>
      <w:ind w:left="1415" w:hanging="283"/>
    </w:pPr>
  </w:style>
  <w:style w:type="paragraph" w:styleId="ListBullet">
    <w:name w:val="List Bullet"/>
    <w:basedOn w:val="Normal"/>
    <w:rsid w:val="00B71023"/>
    <w:pPr>
      <w:numPr>
        <w:numId w:val="1"/>
      </w:numPr>
    </w:pPr>
  </w:style>
  <w:style w:type="paragraph" w:styleId="ListBullet2">
    <w:name w:val="List Bullet 2"/>
    <w:basedOn w:val="Normal"/>
    <w:rsid w:val="00B71023"/>
    <w:pPr>
      <w:numPr>
        <w:numId w:val="2"/>
      </w:numPr>
    </w:pPr>
  </w:style>
  <w:style w:type="paragraph" w:styleId="ListBullet3">
    <w:name w:val="List Bullet 3"/>
    <w:basedOn w:val="Normal"/>
    <w:rsid w:val="00B71023"/>
    <w:pPr>
      <w:numPr>
        <w:numId w:val="3"/>
      </w:numPr>
    </w:pPr>
  </w:style>
  <w:style w:type="paragraph" w:styleId="ListBullet4">
    <w:name w:val="List Bullet 4"/>
    <w:basedOn w:val="Normal"/>
    <w:rsid w:val="00B71023"/>
    <w:pPr>
      <w:numPr>
        <w:numId w:val="4"/>
      </w:numPr>
    </w:pPr>
  </w:style>
  <w:style w:type="paragraph" w:styleId="ListBullet5">
    <w:name w:val="List Bullet 5"/>
    <w:basedOn w:val="Normal"/>
    <w:rsid w:val="00B71023"/>
    <w:pPr>
      <w:numPr>
        <w:numId w:val="5"/>
      </w:numPr>
    </w:pPr>
  </w:style>
  <w:style w:type="paragraph" w:styleId="ListContinue">
    <w:name w:val="List Continue"/>
    <w:basedOn w:val="Normal"/>
    <w:rsid w:val="00B71023"/>
    <w:pPr>
      <w:spacing w:after="120"/>
      <w:ind w:left="283"/>
    </w:pPr>
  </w:style>
  <w:style w:type="paragraph" w:styleId="ListContinue3">
    <w:name w:val="List Continue 3"/>
    <w:basedOn w:val="Normal"/>
    <w:rsid w:val="00B71023"/>
    <w:pPr>
      <w:spacing w:after="120"/>
      <w:ind w:left="849"/>
    </w:pPr>
  </w:style>
  <w:style w:type="paragraph" w:styleId="ListContinue4">
    <w:name w:val="List Continue 4"/>
    <w:basedOn w:val="Normal"/>
    <w:rsid w:val="00B71023"/>
    <w:pPr>
      <w:spacing w:after="120"/>
      <w:ind w:left="1132"/>
    </w:pPr>
  </w:style>
  <w:style w:type="paragraph" w:styleId="ListContinue5">
    <w:name w:val="List Continue 5"/>
    <w:basedOn w:val="Normal"/>
    <w:rsid w:val="00B71023"/>
    <w:pPr>
      <w:spacing w:after="120"/>
      <w:ind w:left="1415"/>
    </w:pPr>
  </w:style>
  <w:style w:type="paragraph" w:styleId="ListNumber">
    <w:name w:val="List Number"/>
    <w:basedOn w:val="Normal"/>
    <w:rsid w:val="00B71023"/>
    <w:pPr>
      <w:numPr>
        <w:numId w:val="6"/>
      </w:numPr>
    </w:pPr>
  </w:style>
  <w:style w:type="paragraph" w:styleId="ListNumber2">
    <w:name w:val="List Number 2"/>
    <w:basedOn w:val="Normal"/>
    <w:rsid w:val="00B71023"/>
    <w:pPr>
      <w:numPr>
        <w:numId w:val="7"/>
      </w:numPr>
    </w:pPr>
  </w:style>
  <w:style w:type="paragraph" w:styleId="ListNumber3">
    <w:name w:val="List Number 3"/>
    <w:basedOn w:val="Normal"/>
    <w:rsid w:val="00B71023"/>
    <w:pPr>
      <w:numPr>
        <w:numId w:val="8"/>
      </w:numPr>
    </w:pPr>
  </w:style>
  <w:style w:type="paragraph" w:styleId="ListNumber4">
    <w:name w:val="List Number 4"/>
    <w:basedOn w:val="Normal"/>
    <w:rsid w:val="00B71023"/>
    <w:pPr>
      <w:numPr>
        <w:numId w:val="9"/>
      </w:numPr>
    </w:pPr>
  </w:style>
  <w:style w:type="paragraph" w:styleId="ListNumber5">
    <w:name w:val="List Number 5"/>
    <w:basedOn w:val="Normal"/>
    <w:rsid w:val="00B71023"/>
    <w:pPr>
      <w:numPr>
        <w:numId w:val="10"/>
      </w:numPr>
    </w:pPr>
  </w:style>
  <w:style w:type="paragraph" w:styleId="MacroText">
    <w:name w:val="macro"/>
    <w:semiHidden/>
    <w:rsid w:val="00B7102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NormalIndent">
    <w:name w:val="Normal Indent"/>
    <w:basedOn w:val="Normal"/>
    <w:rsid w:val="00B71023"/>
    <w:pPr>
      <w:ind w:left="720"/>
    </w:pPr>
  </w:style>
  <w:style w:type="paragraph" w:styleId="NoteHeading">
    <w:name w:val="Note Heading"/>
    <w:basedOn w:val="Normal"/>
    <w:next w:val="Normal"/>
    <w:rsid w:val="00B71023"/>
  </w:style>
  <w:style w:type="paragraph" w:styleId="PlainText">
    <w:name w:val="Plain Text"/>
    <w:basedOn w:val="Normal"/>
    <w:rsid w:val="00B71023"/>
    <w:rPr>
      <w:rFonts w:ascii="Courier New" w:hAnsi="Courier New" w:cs="Courier New"/>
      <w:sz w:val="20"/>
      <w:szCs w:val="20"/>
    </w:rPr>
  </w:style>
  <w:style w:type="paragraph" w:styleId="Salutation">
    <w:name w:val="Salutation"/>
    <w:basedOn w:val="Normal"/>
    <w:next w:val="Normal"/>
    <w:rsid w:val="00B71023"/>
  </w:style>
  <w:style w:type="paragraph" w:styleId="Signature">
    <w:name w:val="Signature"/>
    <w:basedOn w:val="Normal"/>
    <w:rsid w:val="00B71023"/>
    <w:pPr>
      <w:ind w:left="4252"/>
    </w:pPr>
  </w:style>
  <w:style w:type="paragraph" w:styleId="Subtitle">
    <w:name w:val="Subtitle"/>
    <w:basedOn w:val="Normal"/>
    <w:qFormat/>
    <w:rsid w:val="00B71023"/>
    <w:pPr>
      <w:spacing w:after="60"/>
      <w:jc w:val="center"/>
      <w:outlineLvl w:val="1"/>
    </w:pPr>
    <w:rPr>
      <w:rFonts w:cs="Arial"/>
    </w:rPr>
  </w:style>
  <w:style w:type="paragraph" w:styleId="TableofAuthorities">
    <w:name w:val="table of authorities"/>
    <w:basedOn w:val="Normal"/>
    <w:next w:val="Normal"/>
    <w:semiHidden/>
    <w:rsid w:val="00B71023"/>
    <w:pPr>
      <w:ind w:left="240" w:hanging="240"/>
    </w:pPr>
  </w:style>
  <w:style w:type="paragraph" w:styleId="TableofFigures">
    <w:name w:val="table of figures"/>
    <w:basedOn w:val="Normal"/>
    <w:next w:val="Normal"/>
    <w:semiHidden/>
    <w:rsid w:val="00B71023"/>
    <w:pPr>
      <w:ind w:left="480" w:hanging="480"/>
    </w:pPr>
  </w:style>
  <w:style w:type="paragraph" w:styleId="Title">
    <w:name w:val="Title"/>
    <w:basedOn w:val="Normal"/>
    <w:qFormat/>
    <w:rsid w:val="00B71023"/>
    <w:pPr>
      <w:keepNext/>
      <w:spacing w:before="120" w:after="120"/>
      <w:jc w:val="center"/>
    </w:pPr>
    <w:rPr>
      <w:rFonts w:cs="Arial"/>
      <w:bCs/>
      <w:kern w:val="28"/>
      <w:sz w:val="48"/>
      <w:szCs w:val="32"/>
    </w:rPr>
  </w:style>
  <w:style w:type="paragraph" w:styleId="TOAHeading">
    <w:name w:val="toa heading"/>
    <w:basedOn w:val="Normal"/>
    <w:next w:val="Normal"/>
    <w:semiHidden/>
    <w:rsid w:val="00B71023"/>
    <w:pPr>
      <w:spacing w:before="120"/>
    </w:pPr>
    <w:rPr>
      <w:rFonts w:ascii="Arial" w:hAnsi="Arial" w:cs="Arial"/>
      <w:b/>
      <w:bCs/>
    </w:rPr>
  </w:style>
  <w:style w:type="character" w:customStyle="1" w:styleId="dataprostatetitle1">
    <w:name w:val="data_prostatetitle1"/>
    <w:rsid w:val="00B71023"/>
    <w:rPr>
      <w:rFonts w:ascii="Arial" w:hAnsi="Arial" w:cs="Arial" w:hint="default"/>
      <w:b/>
      <w:bCs/>
      <w:color w:val="000000"/>
      <w:sz w:val="24"/>
      <w:szCs w:val="24"/>
    </w:rPr>
  </w:style>
  <w:style w:type="character" w:customStyle="1" w:styleId="allanswertext1">
    <w:name w:val="allanswertext1"/>
    <w:rsid w:val="00B71023"/>
    <w:rPr>
      <w:rFonts w:ascii="Arial" w:hAnsi="Arial" w:cs="Arial" w:hint="default"/>
      <w:color w:val="000000"/>
      <w:sz w:val="24"/>
      <w:szCs w:val="24"/>
    </w:rPr>
  </w:style>
  <w:style w:type="character" w:styleId="Strong">
    <w:name w:val="Strong"/>
    <w:uiPriority w:val="22"/>
    <w:qFormat/>
    <w:rsid w:val="00B71023"/>
    <w:rPr>
      <w:b/>
      <w:bCs/>
    </w:rPr>
  </w:style>
  <w:style w:type="paragraph" w:styleId="z-BottomofForm">
    <w:name w:val="HTML Bottom of Form"/>
    <w:basedOn w:val="Normal"/>
    <w:next w:val="Normal"/>
    <w:hidden/>
    <w:rsid w:val="00B71023"/>
    <w:pPr>
      <w:pBdr>
        <w:top w:val="single" w:sz="6" w:space="1" w:color="auto"/>
      </w:pBdr>
      <w:jc w:val="center"/>
    </w:pPr>
    <w:rPr>
      <w:rFonts w:ascii="Arial" w:hAnsi="Arial" w:cs="Arial"/>
      <w:vanish/>
      <w:sz w:val="16"/>
      <w:szCs w:val="16"/>
      <w:lang w:val="en-US"/>
    </w:rPr>
  </w:style>
  <w:style w:type="character" w:styleId="FollowedHyperlink">
    <w:name w:val="FollowedHyperlink"/>
    <w:rsid w:val="00B71023"/>
    <w:rPr>
      <w:color w:val="800080"/>
      <w:u w:val="single"/>
    </w:rPr>
  </w:style>
  <w:style w:type="paragraph" w:styleId="BalloonText">
    <w:name w:val="Balloon Text"/>
    <w:basedOn w:val="Normal"/>
    <w:semiHidden/>
    <w:rsid w:val="00B71023"/>
    <w:rPr>
      <w:rFonts w:cs="Tahoma"/>
      <w:sz w:val="16"/>
      <w:szCs w:val="16"/>
    </w:rPr>
  </w:style>
  <w:style w:type="paragraph" w:customStyle="1" w:styleId="UserGuideTable">
    <w:name w:val="User Guide Table"/>
    <w:basedOn w:val="UserGuideBodyText"/>
    <w:next w:val="UserGuideBodyText"/>
    <w:autoRedefine/>
    <w:rsid w:val="00AD17DC"/>
    <w:pPr>
      <w:jc w:val="left"/>
    </w:pPr>
  </w:style>
  <w:style w:type="paragraph" w:customStyle="1" w:styleId="UserGuideBodyText">
    <w:name w:val="User Guide Body Text"/>
    <w:basedOn w:val="Normal"/>
    <w:rsid w:val="00B71023"/>
    <w:pPr>
      <w:jc w:val="both"/>
    </w:pPr>
    <w:rPr>
      <w:sz w:val="20"/>
    </w:rPr>
  </w:style>
  <w:style w:type="paragraph" w:customStyle="1" w:styleId="t31">
    <w:name w:val="t31"/>
    <w:basedOn w:val="Normal"/>
    <w:rsid w:val="00B71023"/>
    <w:pPr>
      <w:widowControl w:val="0"/>
      <w:spacing w:line="240" w:lineRule="atLeast"/>
    </w:pPr>
    <w:rPr>
      <w:snapToGrid w:val="0"/>
      <w:sz w:val="20"/>
      <w:szCs w:val="20"/>
    </w:rPr>
  </w:style>
  <w:style w:type="paragraph" w:styleId="CommentSubject">
    <w:name w:val="annotation subject"/>
    <w:basedOn w:val="CommentText"/>
    <w:next w:val="CommentText"/>
    <w:semiHidden/>
    <w:rsid w:val="004B6C66"/>
    <w:rPr>
      <w:b/>
      <w:bCs/>
    </w:rPr>
  </w:style>
  <w:style w:type="paragraph" w:customStyle="1" w:styleId="BodyTextTable">
    <w:name w:val="Body Text Table"/>
    <w:basedOn w:val="BodyText"/>
    <w:rsid w:val="00DB367A"/>
    <w:pPr>
      <w:spacing w:before="20" w:after="20"/>
    </w:pPr>
    <w:rPr>
      <w:sz w:val="20"/>
      <w:szCs w:val="20"/>
    </w:rPr>
  </w:style>
  <w:style w:type="table" w:styleId="TableGrid">
    <w:name w:val="Table Grid"/>
    <w:basedOn w:val="TableNormal"/>
    <w:rsid w:val="00477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E07"/>
    <w:pPr>
      <w:ind w:left="720"/>
      <w:contextualSpacing/>
    </w:pPr>
  </w:style>
  <w:style w:type="character" w:customStyle="1" w:styleId="Heading3Char">
    <w:name w:val="Heading 3 Char"/>
    <w:link w:val="Heading3"/>
    <w:rsid w:val="004C035D"/>
    <w:rPr>
      <w:rFonts w:ascii="Tahoma" w:eastAsiaTheme="minorHAnsi" w:hAnsi="Tahoma" w:cs="Tahoma"/>
      <w:b/>
      <w:sz w:val="26"/>
      <w:szCs w:val="26"/>
      <w:lang w:eastAsia="en-US"/>
    </w:rPr>
  </w:style>
  <w:style w:type="paragraph" w:styleId="TOCHeading">
    <w:name w:val="TOC Heading"/>
    <w:basedOn w:val="Heading1"/>
    <w:next w:val="Normal"/>
    <w:uiPriority w:val="39"/>
    <w:unhideWhenUsed/>
    <w:qFormat/>
    <w:rsid w:val="00DA4F9F"/>
    <w:pPr>
      <w:keepLines/>
      <w:numPr>
        <w:numId w:val="0"/>
      </w:numPr>
      <w:spacing w:before="480" w:after="0" w:line="276" w:lineRule="auto"/>
      <w:ind w:right="0"/>
      <w:outlineLvl w:val="9"/>
    </w:pPr>
    <w:rPr>
      <w:rFonts w:ascii="Cambria" w:hAnsi="Cambria" w:cs="Times New Roman"/>
      <w:color w:val="365F91"/>
      <w:kern w:val="0"/>
      <w:sz w:val="28"/>
      <w:szCs w:val="28"/>
      <w:lang w:val="en-US"/>
    </w:rPr>
  </w:style>
  <w:style w:type="character" w:customStyle="1" w:styleId="HeaderChar">
    <w:name w:val="Header Char"/>
    <w:link w:val="Header"/>
    <w:rsid w:val="003A2B69"/>
    <w:rPr>
      <w:rFonts w:ascii="Tahoma" w:hAnsi="Tahoma"/>
      <w:sz w:val="22"/>
      <w:szCs w:val="24"/>
      <w:lang w:eastAsia="en-US"/>
    </w:rPr>
  </w:style>
  <w:style w:type="paragraph" w:styleId="Revision">
    <w:name w:val="Revision"/>
    <w:hidden/>
    <w:uiPriority w:val="99"/>
    <w:semiHidden/>
    <w:rsid w:val="00EC6A99"/>
    <w:rPr>
      <w:rFonts w:ascii="Tahoma" w:hAnsi="Tahoma"/>
      <w:sz w:val="22"/>
      <w:szCs w:val="24"/>
      <w:lang w:eastAsia="en-US"/>
    </w:rPr>
  </w:style>
  <w:style w:type="character" w:styleId="SubtleEmphasis">
    <w:name w:val="Subtle Emphasis"/>
    <w:basedOn w:val="DefaultParagraphFont"/>
    <w:uiPriority w:val="19"/>
    <w:qFormat/>
    <w:rsid w:val="00F2322B"/>
    <w:rPr>
      <w:i/>
      <w:iCs/>
      <w:color w:val="404040" w:themeColor="text1" w:themeTint="BF"/>
    </w:rPr>
  </w:style>
  <w:style w:type="paragraph" w:styleId="Quote">
    <w:name w:val="Quote"/>
    <w:basedOn w:val="Normal"/>
    <w:next w:val="Normal"/>
    <w:link w:val="QuoteChar"/>
    <w:uiPriority w:val="29"/>
    <w:qFormat/>
    <w:rsid w:val="00F232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322B"/>
    <w:rPr>
      <w:rFonts w:asciiTheme="minorHAnsi" w:eastAsiaTheme="minorHAnsi" w:hAnsiTheme="minorHAnsi" w:cstheme="minorBidi"/>
      <w:i/>
      <w:iCs/>
      <w:color w:val="404040" w:themeColor="text1" w:themeTint="BF"/>
      <w:sz w:val="22"/>
      <w:szCs w:val="22"/>
      <w:lang w:eastAsia="en-US"/>
    </w:rPr>
  </w:style>
  <w:style w:type="paragraph" w:styleId="NoSpacing">
    <w:name w:val="No Spacing"/>
    <w:uiPriority w:val="1"/>
    <w:qFormat/>
    <w:rsid w:val="006730A0"/>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71">
      <w:bodyDiv w:val="1"/>
      <w:marLeft w:val="0"/>
      <w:marRight w:val="0"/>
      <w:marTop w:val="0"/>
      <w:marBottom w:val="0"/>
      <w:divBdr>
        <w:top w:val="none" w:sz="0" w:space="0" w:color="auto"/>
        <w:left w:val="none" w:sz="0" w:space="0" w:color="auto"/>
        <w:bottom w:val="none" w:sz="0" w:space="0" w:color="auto"/>
        <w:right w:val="none" w:sz="0" w:space="0" w:color="auto"/>
      </w:divBdr>
    </w:div>
    <w:div w:id="18361642">
      <w:bodyDiv w:val="1"/>
      <w:marLeft w:val="0"/>
      <w:marRight w:val="0"/>
      <w:marTop w:val="0"/>
      <w:marBottom w:val="0"/>
      <w:divBdr>
        <w:top w:val="none" w:sz="0" w:space="0" w:color="auto"/>
        <w:left w:val="none" w:sz="0" w:space="0" w:color="auto"/>
        <w:bottom w:val="none" w:sz="0" w:space="0" w:color="auto"/>
        <w:right w:val="none" w:sz="0" w:space="0" w:color="auto"/>
      </w:divBdr>
    </w:div>
    <w:div w:id="24869379">
      <w:bodyDiv w:val="1"/>
      <w:marLeft w:val="0"/>
      <w:marRight w:val="0"/>
      <w:marTop w:val="0"/>
      <w:marBottom w:val="0"/>
      <w:divBdr>
        <w:top w:val="none" w:sz="0" w:space="0" w:color="auto"/>
        <w:left w:val="none" w:sz="0" w:space="0" w:color="auto"/>
        <w:bottom w:val="none" w:sz="0" w:space="0" w:color="auto"/>
        <w:right w:val="none" w:sz="0" w:space="0" w:color="auto"/>
      </w:divBdr>
    </w:div>
    <w:div w:id="73749662">
      <w:bodyDiv w:val="1"/>
      <w:marLeft w:val="0"/>
      <w:marRight w:val="0"/>
      <w:marTop w:val="0"/>
      <w:marBottom w:val="0"/>
      <w:divBdr>
        <w:top w:val="none" w:sz="0" w:space="0" w:color="auto"/>
        <w:left w:val="none" w:sz="0" w:space="0" w:color="auto"/>
        <w:bottom w:val="none" w:sz="0" w:space="0" w:color="auto"/>
        <w:right w:val="none" w:sz="0" w:space="0" w:color="auto"/>
      </w:divBdr>
    </w:div>
    <w:div w:id="100687052">
      <w:bodyDiv w:val="1"/>
      <w:marLeft w:val="0"/>
      <w:marRight w:val="0"/>
      <w:marTop w:val="0"/>
      <w:marBottom w:val="0"/>
      <w:divBdr>
        <w:top w:val="none" w:sz="0" w:space="0" w:color="auto"/>
        <w:left w:val="none" w:sz="0" w:space="0" w:color="auto"/>
        <w:bottom w:val="none" w:sz="0" w:space="0" w:color="auto"/>
        <w:right w:val="none" w:sz="0" w:space="0" w:color="auto"/>
      </w:divBdr>
    </w:div>
    <w:div w:id="115753765">
      <w:bodyDiv w:val="1"/>
      <w:marLeft w:val="0"/>
      <w:marRight w:val="0"/>
      <w:marTop w:val="0"/>
      <w:marBottom w:val="0"/>
      <w:divBdr>
        <w:top w:val="none" w:sz="0" w:space="0" w:color="auto"/>
        <w:left w:val="none" w:sz="0" w:space="0" w:color="auto"/>
        <w:bottom w:val="none" w:sz="0" w:space="0" w:color="auto"/>
        <w:right w:val="none" w:sz="0" w:space="0" w:color="auto"/>
      </w:divBdr>
    </w:div>
    <w:div w:id="117645329">
      <w:bodyDiv w:val="1"/>
      <w:marLeft w:val="0"/>
      <w:marRight w:val="0"/>
      <w:marTop w:val="0"/>
      <w:marBottom w:val="0"/>
      <w:divBdr>
        <w:top w:val="none" w:sz="0" w:space="0" w:color="auto"/>
        <w:left w:val="none" w:sz="0" w:space="0" w:color="auto"/>
        <w:bottom w:val="none" w:sz="0" w:space="0" w:color="auto"/>
        <w:right w:val="none" w:sz="0" w:space="0" w:color="auto"/>
      </w:divBdr>
    </w:div>
    <w:div w:id="118375893">
      <w:bodyDiv w:val="1"/>
      <w:marLeft w:val="0"/>
      <w:marRight w:val="0"/>
      <w:marTop w:val="0"/>
      <w:marBottom w:val="0"/>
      <w:divBdr>
        <w:top w:val="none" w:sz="0" w:space="0" w:color="auto"/>
        <w:left w:val="none" w:sz="0" w:space="0" w:color="auto"/>
        <w:bottom w:val="none" w:sz="0" w:space="0" w:color="auto"/>
        <w:right w:val="none" w:sz="0" w:space="0" w:color="auto"/>
      </w:divBdr>
    </w:div>
    <w:div w:id="148524288">
      <w:bodyDiv w:val="1"/>
      <w:marLeft w:val="0"/>
      <w:marRight w:val="0"/>
      <w:marTop w:val="0"/>
      <w:marBottom w:val="0"/>
      <w:divBdr>
        <w:top w:val="none" w:sz="0" w:space="0" w:color="auto"/>
        <w:left w:val="none" w:sz="0" w:space="0" w:color="auto"/>
        <w:bottom w:val="none" w:sz="0" w:space="0" w:color="auto"/>
        <w:right w:val="none" w:sz="0" w:space="0" w:color="auto"/>
      </w:divBdr>
    </w:div>
    <w:div w:id="149638349">
      <w:bodyDiv w:val="1"/>
      <w:marLeft w:val="0"/>
      <w:marRight w:val="0"/>
      <w:marTop w:val="0"/>
      <w:marBottom w:val="0"/>
      <w:divBdr>
        <w:top w:val="none" w:sz="0" w:space="0" w:color="auto"/>
        <w:left w:val="none" w:sz="0" w:space="0" w:color="auto"/>
        <w:bottom w:val="none" w:sz="0" w:space="0" w:color="auto"/>
        <w:right w:val="none" w:sz="0" w:space="0" w:color="auto"/>
      </w:divBdr>
    </w:div>
    <w:div w:id="194391517">
      <w:bodyDiv w:val="1"/>
      <w:marLeft w:val="0"/>
      <w:marRight w:val="0"/>
      <w:marTop w:val="0"/>
      <w:marBottom w:val="0"/>
      <w:divBdr>
        <w:top w:val="none" w:sz="0" w:space="0" w:color="auto"/>
        <w:left w:val="none" w:sz="0" w:space="0" w:color="auto"/>
        <w:bottom w:val="none" w:sz="0" w:space="0" w:color="auto"/>
        <w:right w:val="none" w:sz="0" w:space="0" w:color="auto"/>
      </w:divBdr>
    </w:div>
    <w:div w:id="229654660">
      <w:bodyDiv w:val="1"/>
      <w:marLeft w:val="0"/>
      <w:marRight w:val="0"/>
      <w:marTop w:val="0"/>
      <w:marBottom w:val="0"/>
      <w:divBdr>
        <w:top w:val="none" w:sz="0" w:space="0" w:color="auto"/>
        <w:left w:val="none" w:sz="0" w:space="0" w:color="auto"/>
        <w:bottom w:val="none" w:sz="0" w:space="0" w:color="auto"/>
        <w:right w:val="none" w:sz="0" w:space="0" w:color="auto"/>
      </w:divBdr>
    </w:div>
    <w:div w:id="262222776">
      <w:bodyDiv w:val="1"/>
      <w:marLeft w:val="0"/>
      <w:marRight w:val="0"/>
      <w:marTop w:val="0"/>
      <w:marBottom w:val="0"/>
      <w:divBdr>
        <w:top w:val="none" w:sz="0" w:space="0" w:color="auto"/>
        <w:left w:val="none" w:sz="0" w:space="0" w:color="auto"/>
        <w:bottom w:val="none" w:sz="0" w:space="0" w:color="auto"/>
        <w:right w:val="none" w:sz="0" w:space="0" w:color="auto"/>
      </w:divBdr>
    </w:div>
    <w:div w:id="434055993">
      <w:bodyDiv w:val="1"/>
      <w:marLeft w:val="0"/>
      <w:marRight w:val="0"/>
      <w:marTop w:val="0"/>
      <w:marBottom w:val="0"/>
      <w:divBdr>
        <w:top w:val="none" w:sz="0" w:space="0" w:color="auto"/>
        <w:left w:val="none" w:sz="0" w:space="0" w:color="auto"/>
        <w:bottom w:val="none" w:sz="0" w:space="0" w:color="auto"/>
        <w:right w:val="none" w:sz="0" w:space="0" w:color="auto"/>
      </w:divBdr>
    </w:div>
    <w:div w:id="483007614">
      <w:bodyDiv w:val="1"/>
      <w:marLeft w:val="0"/>
      <w:marRight w:val="0"/>
      <w:marTop w:val="0"/>
      <w:marBottom w:val="0"/>
      <w:divBdr>
        <w:top w:val="none" w:sz="0" w:space="0" w:color="auto"/>
        <w:left w:val="none" w:sz="0" w:space="0" w:color="auto"/>
        <w:bottom w:val="none" w:sz="0" w:space="0" w:color="auto"/>
        <w:right w:val="none" w:sz="0" w:space="0" w:color="auto"/>
      </w:divBdr>
    </w:div>
    <w:div w:id="485047491">
      <w:bodyDiv w:val="1"/>
      <w:marLeft w:val="0"/>
      <w:marRight w:val="0"/>
      <w:marTop w:val="0"/>
      <w:marBottom w:val="0"/>
      <w:divBdr>
        <w:top w:val="none" w:sz="0" w:space="0" w:color="auto"/>
        <w:left w:val="none" w:sz="0" w:space="0" w:color="auto"/>
        <w:bottom w:val="none" w:sz="0" w:space="0" w:color="auto"/>
        <w:right w:val="none" w:sz="0" w:space="0" w:color="auto"/>
      </w:divBdr>
    </w:div>
    <w:div w:id="633632912">
      <w:bodyDiv w:val="1"/>
      <w:marLeft w:val="0"/>
      <w:marRight w:val="0"/>
      <w:marTop w:val="0"/>
      <w:marBottom w:val="0"/>
      <w:divBdr>
        <w:top w:val="none" w:sz="0" w:space="0" w:color="auto"/>
        <w:left w:val="none" w:sz="0" w:space="0" w:color="auto"/>
        <w:bottom w:val="none" w:sz="0" w:space="0" w:color="auto"/>
        <w:right w:val="none" w:sz="0" w:space="0" w:color="auto"/>
      </w:divBdr>
    </w:div>
    <w:div w:id="644818980">
      <w:bodyDiv w:val="1"/>
      <w:marLeft w:val="0"/>
      <w:marRight w:val="0"/>
      <w:marTop w:val="0"/>
      <w:marBottom w:val="0"/>
      <w:divBdr>
        <w:top w:val="none" w:sz="0" w:space="0" w:color="auto"/>
        <w:left w:val="none" w:sz="0" w:space="0" w:color="auto"/>
        <w:bottom w:val="none" w:sz="0" w:space="0" w:color="auto"/>
        <w:right w:val="none" w:sz="0" w:space="0" w:color="auto"/>
      </w:divBdr>
    </w:div>
    <w:div w:id="668796650">
      <w:bodyDiv w:val="1"/>
      <w:marLeft w:val="0"/>
      <w:marRight w:val="0"/>
      <w:marTop w:val="0"/>
      <w:marBottom w:val="0"/>
      <w:divBdr>
        <w:top w:val="none" w:sz="0" w:space="0" w:color="auto"/>
        <w:left w:val="none" w:sz="0" w:space="0" w:color="auto"/>
        <w:bottom w:val="none" w:sz="0" w:space="0" w:color="auto"/>
        <w:right w:val="none" w:sz="0" w:space="0" w:color="auto"/>
      </w:divBdr>
    </w:div>
    <w:div w:id="668947985">
      <w:bodyDiv w:val="1"/>
      <w:marLeft w:val="0"/>
      <w:marRight w:val="0"/>
      <w:marTop w:val="0"/>
      <w:marBottom w:val="0"/>
      <w:divBdr>
        <w:top w:val="none" w:sz="0" w:space="0" w:color="auto"/>
        <w:left w:val="none" w:sz="0" w:space="0" w:color="auto"/>
        <w:bottom w:val="none" w:sz="0" w:space="0" w:color="auto"/>
        <w:right w:val="none" w:sz="0" w:space="0" w:color="auto"/>
      </w:divBdr>
    </w:div>
    <w:div w:id="705563753">
      <w:bodyDiv w:val="1"/>
      <w:marLeft w:val="0"/>
      <w:marRight w:val="0"/>
      <w:marTop w:val="0"/>
      <w:marBottom w:val="0"/>
      <w:divBdr>
        <w:top w:val="none" w:sz="0" w:space="0" w:color="auto"/>
        <w:left w:val="none" w:sz="0" w:space="0" w:color="auto"/>
        <w:bottom w:val="none" w:sz="0" w:space="0" w:color="auto"/>
        <w:right w:val="none" w:sz="0" w:space="0" w:color="auto"/>
      </w:divBdr>
    </w:div>
    <w:div w:id="757671886">
      <w:bodyDiv w:val="1"/>
      <w:marLeft w:val="0"/>
      <w:marRight w:val="0"/>
      <w:marTop w:val="0"/>
      <w:marBottom w:val="0"/>
      <w:divBdr>
        <w:top w:val="none" w:sz="0" w:space="0" w:color="auto"/>
        <w:left w:val="none" w:sz="0" w:space="0" w:color="auto"/>
        <w:bottom w:val="none" w:sz="0" w:space="0" w:color="auto"/>
        <w:right w:val="none" w:sz="0" w:space="0" w:color="auto"/>
      </w:divBdr>
    </w:div>
    <w:div w:id="764771348">
      <w:bodyDiv w:val="1"/>
      <w:marLeft w:val="0"/>
      <w:marRight w:val="0"/>
      <w:marTop w:val="0"/>
      <w:marBottom w:val="0"/>
      <w:divBdr>
        <w:top w:val="none" w:sz="0" w:space="0" w:color="auto"/>
        <w:left w:val="none" w:sz="0" w:space="0" w:color="auto"/>
        <w:bottom w:val="none" w:sz="0" w:space="0" w:color="auto"/>
        <w:right w:val="none" w:sz="0" w:space="0" w:color="auto"/>
      </w:divBdr>
    </w:div>
    <w:div w:id="765075206">
      <w:bodyDiv w:val="1"/>
      <w:marLeft w:val="0"/>
      <w:marRight w:val="0"/>
      <w:marTop w:val="0"/>
      <w:marBottom w:val="0"/>
      <w:divBdr>
        <w:top w:val="none" w:sz="0" w:space="0" w:color="auto"/>
        <w:left w:val="none" w:sz="0" w:space="0" w:color="auto"/>
        <w:bottom w:val="none" w:sz="0" w:space="0" w:color="auto"/>
        <w:right w:val="none" w:sz="0" w:space="0" w:color="auto"/>
      </w:divBdr>
    </w:div>
    <w:div w:id="781726730">
      <w:bodyDiv w:val="1"/>
      <w:marLeft w:val="0"/>
      <w:marRight w:val="0"/>
      <w:marTop w:val="0"/>
      <w:marBottom w:val="0"/>
      <w:divBdr>
        <w:top w:val="none" w:sz="0" w:space="0" w:color="auto"/>
        <w:left w:val="none" w:sz="0" w:space="0" w:color="auto"/>
        <w:bottom w:val="none" w:sz="0" w:space="0" w:color="auto"/>
        <w:right w:val="none" w:sz="0" w:space="0" w:color="auto"/>
      </w:divBdr>
    </w:div>
    <w:div w:id="785541158">
      <w:bodyDiv w:val="1"/>
      <w:marLeft w:val="0"/>
      <w:marRight w:val="0"/>
      <w:marTop w:val="0"/>
      <w:marBottom w:val="0"/>
      <w:divBdr>
        <w:top w:val="none" w:sz="0" w:space="0" w:color="auto"/>
        <w:left w:val="none" w:sz="0" w:space="0" w:color="auto"/>
        <w:bottom w:val="none" w:sz="0" w:space="0" w:color="auto"/>
        <w:right w:val="none" w:sz="0" w:space="0" w:color="auto"/>
      </w:divBdr>
    </w:div>
    <w:div w:id="905797489">
      <w:bodyDiv w:val="1"/>
      <w:marLeft w:val="0"/>
      <w:marRight w:val="0"/>
      <w:marTop w:val="0"/>
      <w:marBottom w:val="0"/>
      <w:divBdr>
        <w:top w:val="none" w:sz="0" w:space="0" w:color="auto"/>
        <w:left w:val="none" w:sz="0" w:space="0" w:color="auto"/>
        <w:bottom w:val="none" w:sz="0" w:space="0" w:color="auto"/>
        <w:right w:val="none" w:sz="0" w:space="0" w:color="auto"/>
      </w:divBdr>
    </w:div>
    <w:div w:id="979384724">
      <w:bodyDiv w:val="1"/>
      <w:marLeft w:val="0"/>
      <w:marRight w:val="0"/>
      <w:marTop w:val="0"/>
      <w:marBottom w:val="0"/>
      <w:divBdr>
        <w:top w:val="none" w:sz="0" w:space="0" w:color="auto"/>
        <w:left w:val="none" w:sz="0" w:space="0" w:color="auto"/>
        <w:bottom w:val="none" w:sz="0" w:space="0" w:color="auto"/>
        <w:right w:val="none" w:sz="0" w:space="0" w:color="auto"/>
      </w:divBdr>
    </w:div>
    <w:div w:id="994338907">
      <w:bodyDiv w:val="1"/>
      <w:marLeft w:val="0"/>
      <w:marRight w:val="0"/>
      <w:marTop w:val="0"/>
      <w:marBottom w:val="0"/>
      <w:divBdr>
        <w:top w:val="none" w:sz="0" w:space="0" w:color="auto"/>
        <w:left w:val="none" w:sz="0" w:space="0" w:color="auto"/>
        <w:bottom w:val="none" w:sz="0" w:space="0" w:color="auto"/>
        <w:right w:val="none" w:sz="0" w:space="0" w:color="auto"/>
      </w:divBdr>
    </w:div>
    <w:div w:id="1059785568">
      <w:bodyDiv w:val="1"/>
      <w:marLeft w:val="0"/>
      <w:marRight w:val="0"/>
      <w:marTop w:val="0"/>
      <w:marBottom w:val="0"/>
      <w:divBdr>
        <w:top w:val="none" w:sz="0" w:space="0" w:color="auto"/>
        <w:left w:val="none" w:sz="0" w:space="0" w:color="auto"/>
        <w:bottom w:val="none" w:sz="0" w:space="0" w:color="auto"/>
        <w:right w:val="none" w:sz="0" w:space="0" w:color="auto"/>
      </w:divBdr>
      <w:divsChild>
        <w:div w:id="1286349698">
          <w:marLeft w:val="0"/>
          <w:marRight w:val="0"/>
          <w:marTop w:val="0"/>
          <w:marBottom w:val="0"/>
          <w:divBdr>
            <w:top w:val="none" w:sz="0" w:space="0" w:color="auto"/>
            <w:left w:val="none" w:sz="0" w:space="0" w:color="auto"/>
            <w:bottom w:val="none" w:sz="0" w:space="0" w:color="auto"/>
            <w:right w:val="none" w:sz="0" w:space="0" w:color="auto"/>
          </w:divBdr>
        </w:div>
      </w:divsChild>
    </w:div>
    <w:div w:id="1072242753">
      <w:bodyDiv w:val="1"/>
      <w:marLeft w:val="0"/>
      <w:marRight w:val="0"/>
      <w:marTop w:val="0"/>
      <w:marBottom w:val="0"/>
      <w:divBdr>
        <w:top w:val="none" w:sz="0" w:space="0" w:color="auto"/>
        <w:left w:val="none" w:sz="0" w:space="0" w:color="auto"/>
        <w:bottom w:val="none" w:sz="0" w:space="0" w:color="auto"/>
        <w:right w:val="none" w:sz="0" w:space="0" w:color="auto"/>
      </w:divBdr>
    </w:div>
    <w:div w:id="1081835204">
      <w:bodyDiv w:val="1"/>
      <w:marLeft w:val="0"/>
      <w:marRight w:val="0"/>
      <w:marTop w:val="0"/>
      <w:marBottom w:val="0"/>
      <w:divBdr>
        <w:top w:val="none" w:sz="0" w:space="0" w:color="auto"/>
        <w:left w:val="none" w:sz="0" w:space="0" w:color="auto"/>
        <w:bottom w:val="none" w:sz="0" w:space="0" w:color="auto"/>
        <w:right w:val="none" w:sz="0" w:space="0" w:color="auto"/>
      </w:divBdr>
    </w:div>
    <w:div w:id="1094475536">
      <w:bodyDiv w:val="1"/>
      <w:marLeft w:val="0"/>
      <w:marRight w:val="0"/>
      <w:marTop w:val="0"/>
      <w:marBottom w:val="0"/>
      <w:divBdr>
        <w:top w:val="none" w:sz="0" w:space="0" w:color="auto"/>
        <w:left w:val="none" w:sz="0" w:space="0" w:color="auto"/>
        <w:bottom w:val="none" w:sz="0" w:space="0" w:color="auto"/>
        <w:right w:val="none" w:sz="0" w:space="0" w:color="auto"/>
      </w:divBdr>
    </w:div>
    <w:div w:id="1095441387">
      <w:bodyDiv w:val="1"/>
      <w:marLeft w:val="0"/>
      <w:marRight w:val="0"/>
      <w:marTop w:val="0"/>
      <w:marBottom w:val="0"/>
      <w:divBdr>
        <w:top w:val="none" w:sz="0" w:space="0" w:color="auto"/>
        <w:left w:val="none" w:sz="0" w:space="0" w:color="auto"/>
        <w:bottom w:val="none" w:sz="0" w:space="0" w:color="auto"/>
        <w:right w:val="none" w:sz="0" w:space="0" w:color="auto"/>
      </w:divBdr>
    </w:div>
    <w:div w:id="1187983327">
      <w:bodyDiv w:val="1"/>
      <w:marLeft w:val="0"/>
      <w:marRight w:val="0"/>
      <w:marTop w:val="0"/>
      <w:marBottom w:val="0"/>
      <w:divBdr>
        <w:top w:val="none" w:sz="0" w:space="0" w:color="auto"/>
        <w:left w:val="none" w:sz="0" w:space="0" w:color="auto"/>
        <w:bottom w:val="none" w:sz="0" w:space="0" w:color="auto"/>
        <w:right w:val="none" w:sz="0" w:space="0" w:color="auto"/>
      </w:divBdr>
    </w:div>
    <w:div w:id="1215196948">
      <w:bodyDiv w:val="1"/>
      <w:marLeft w:val="0"/>
      <w:marRight w:val="0"/>
      <w:marTop w:val="0"/>
      <w:marBottom w:val="0"/>
      <w:divBdr>
        <w:top w:val="none" w:sz="0" w:space="0" w:color="auto"/>
        <w:left w:val="none" w:sz="0" w:space="0" w:color="auto"/>
        <w:bottom w:val="none" w:sz="0" w:space="0" w:color="auto"/>
        <w:right w:val="none" w:sz="0" w:space="0" w:color="auto"/>
      </w:divBdr>
    </w:div>
    <w:div w:id="1275599048">
      <w:bodyDiv w:val="1"/>
      <w:marLeft w:val="0"/>
      <w:marRight w:val="0"/>
      <w:marTop w:val="0"/>
      <w:marBottom w:val="0"/>
      <w:divBdr>
        <w:top w:val="none" w:sz="0" w:space="0" w:color="auto"/>
        <w:left w:val="none" w:sz="0" w:space="0" w:color="auto"/>
        <w:bottom w:val="none" w:sz="0" w:space="0" w:color="auto"/>
        <w:right w:val="none" w:sz="0" w:space="0" w:color="auto"/>
      </w:divBdr>
    </w:div>
    <w:div w:id="1317563098">
      <w:bodyDiv w:val="1"/>
      <w:marLeft w:val="0"/>
      <w:marRight w:val="0"/>
      <w:marTop w:val="0"/>
      <w:marBottom w:val="0"/>
      <w:divBdr>
        <w:top w:val="none" w:sz="0" w:space="0" w:color="auto"/>
        <w:left w:val="none" w:sz="0" w:space="0" w:color="auto"/>
        <w:bottom w:val="none" w:sz="0" w:space="0" w:color="auto"/>
        <w:right w:val="none" w:sz="0" w:space="0" w:color="auto"/>
      </w:divBdr>
    </w:div>
    <w:div w:id="1358964318">
      <w:bodyDiv w:val="1"/>
      <w:marLeft w:val="0"/>
      <w:marRight w:val="0"/>
      <w:marTop w:val="0"/>
      <w:marBottom w:val="0"/>
      <w:divBdr>
        <w:top w:val="none" w:sz="0" w:space="0" w:color="auto"/>
        <w:left w:val="none" w:sz="0" w:space="0" w:color="auto"/>
        <w:bottom w:val="none" w:sz="0" w:space="0" w:color="auto"/>
        <w:right w:val="none" w:sz="0" w:space="0" w:color="auto"/>
      </w:divBdr>
    </w:div>
    <w:div w:id="1366518188">
      <w:bodyDiv w:val="1"/>
      <w:marLeft w:val="0"/>
      <w:marRight w:val="0"/>
      <w:marTop w:val="0"/>
      <w:marBottom w:val="0"/>
      <w:divBdr>
        <w:top w:val="none" w:sz="0" w:space="0" w:color="auto"/>
        <w:left w:val="none" w:sz="0" w:space="0" w:color="auto"/>
        <w:bottom w:val="none" w:sz="0" w:space="0" w:color="auto"/>
        <w:right w:val="none" w:sz="0" w:space="0" w:color="auto"/>
      </w:divBdr>
    </w:div>
    <w:div w:id="1396707605">
      <w:bodyDiv w:val="1"/>
      <w:marLeft w:val="0"/>
      <w:marRight w:val="0"/>
      <w:marTop w:val="0"/>
      <w:marBottom w:val="0"/>
      <w:divBdr>
        <w:top w:val="none" w:sz="0" w:space="0" w:color="auto"/>
        <w:left w:val="none" w:sz="0" w:space="0" w:color="auto"/>
        <w:bottom w:val="none" w:sz="0" w:space="0" w:color="auto"/>
        <w:right w:val="none" w:sz="0" w:space="0" w:color="auto"/>
      </w:divBdr>
    </w:div>
    <w:div w:id="1473787449">
      <w:bodyDiv w:val="1"/>
      <w:marLeft w:val="0"/>
      <w:marRight w:val="0"/>
      <w:marTop w:val="0"/>
      <w:marBottom w:val="0"/>
      <w:divBdr>
        <w:top w:val="none" w:sz="0" w:space="0" w:color="auto"/>
        <w:left w:val="none" w:sz="0" w:space="0" w:color="auto"/>
        <w:bottom w:val="none" w:sz="0" w:space="0" w:color="auto"/>
        <w:right w:val="none" w:sz="0" w:space="0" w:color="auto"/>
      </w:divBdr>
    </w:div>
    <w:div w:id="1511724006">
      <w:bodyDiv w:val="1"/>
      <w:marLeft w:val="0"/>
      <w:marRight w:val="0"/>
      <w:marTop w:val="0"/>
      <w:marBottom w:val="0"/>
      <w:divBdr>
        <w:top w:val="none" w:sz="0" w:space="0" w:color="auto"/>
        <w:left w:val="none" w:sz="0" w:space="0" w:color="auto"/>
        <w:bottom w:val="none" w:sz="0" w:space="0" w:color="auto"/>
        <w:right w:val="none" w:sz="0" w:space="0" w:color="auto"/>
      </w:divBdr>
    </w:div>
    <w:div w:id="1516966789">
      <w:bodyDiv w:val="1"/>
      <w:marLeft w:val="0"/>
      <w:marRight w:val="0"/>
      <w:marTop w:val="0"/>
      <w:marBottom w:val="0"/>
      <w:divBdr>
        <w:top w:val="none" w:sz="0" w:space="0" w:color="auto"/>
        <w:left w:val="none" w:sz="0" w:space="0" w:color="auto"/>
        <w:bottom w:val="none" w:sz="0" w:space="0" w:color="auto"/>
        <w:right w:val="none" w:sz="0" w:space="0" w:color="auto"/>
      </w:divBdr>
    </w:div>
    <w:div w:id="1535147228">
      <w:bodyDiv w:val="1"/>
      <w:marLeft w:val="0"/>
      <w:marRight w:val="0"/>
      <w:marTop w:val="0"/>
      <w:marBottom w:val="0"/>
      <w:divBdr>
        <w:top w:val="none" w:sz="0" w:space="0" w:color="auto"/>
        <w:left w:val="none" w:sz="0" w:space="0" w:color="auto"/>
        <w:bottom w:val="none" w:sz="0" w:space="0" w:color="auto"/>
        <w:right w:val="none" w:sz="0" w:space="0" w:color="auto"/>
      </w:divBdr>
    </w:div>
    <w:div w:id="1559517217">
      <w:bodyDiv w:val="1"/>
      <w:marLeft w:val="0"/>
      <w:marRight w:val="0"/>
      <w:marTop w:val="0"/>
      <w:marBottom w:val="0"/>
      <w:divBdr>
        <w:top w:val="none" w:sz="0" w:space="0" w:color="auto"/>
        <w:left w:val="none" w:sz="0" w:space="0" w:color="auto"/>
        <w:bottom w:val="none" w:sz="0" w:space="0" w:color="auto"/>
        <w:right w:val="none" w:sz="0" w:space="0" w:color="auto"/>
      </w:divBdr>
    </w:div>
    <w:div w:id="1564634030">
      <w:bodyDiv w:val="1"/>
      <w:marLeft w:val="0"/>
      <w:marRight w:val="0"/>
      <w:marTop w:val="0"/>
      <w:marBottom w:val="0"/>
      <w:divBdr>
        <w:top w:val="none" w:sz="0" w:space="0" w:color="auto"/>
        <w:left w:val="none" w:sz="0" w:space="0" w:color="auto"/>
        <w:bottom w:val="none" w:sz="0" w:space="0" w:color="auto"/>
        <w:right w:val="none" w:sz="0" w:space="0" w:color="auto"/>
      </w:divBdr>
    </w:div>
    <w:div w:id="1588075682">
      <w:bodyDiv w:val="1"/>
      <w:marLeft w:val="0"/>
      <w:marRight w:val="0"/>
      <w:marTop w:val="0"/>
      <w:marBottom w:val="0"/>
      <w:divBdr>
        <w:top w:val="none" w:sz="0" w:space="0" w:color="auto"/>
        <w:left w:val="none" w:sz="0" w:space="0" w:color="auto"/>
        <w:bottom w:val="none" w:sz="0" w:space="0" w:color="auto"/>
        <w:right w:val="none" w:sz="0" w:space="0" w:color="auto"/>
      </w:divBdr>
    </w:div>
    <w:div w:id="1614365290">
      <w:bodyDiv w:val="1"/>
      <w:marLeft w:val="0"/>
      <w:marRight w:val="0"/>
      <w:marTop w:val="0"/>
      <w:marBottom w:val="0"/>
      <w:divBdr>
        <w:top w:val="none" w:sz="0" w:space="0" w:color="auto"/>
        <w:left w:val="none" w:sz="0" w:space="0" w:color="auto"/>
        <w:bottom w:val="none" w:sz="0" w:space="0" w:color="auto"/>
        <w:right w:val="none" w:sz="0" w:space="0" w:color="auto"/>
      </w:divBdr>
    </w:div>
    <w:div w:id="1658414991">
      <w:bodyDiv w:val="1"/>
      <w:marLeft w:val="0"/>
      <w:marRight w:val="0"/>
      <w:marTop w:val="0"/>
      <w:marBottom w:val="0"/>
      <w:divBdr>
        <w:top w:val="none" w:sz="0" w:space="0" w:color="auto"/>
        <w:left w:val="none" w:sz="0" w:space="0" w:color="auto"/>
        <w:bottom w:val="none" w:sz="0" w:space="0" w:color="auto"/>
        <w:right w:val="none" w:sz="0" w:space="0" w:color="auto"/>
      </w:divBdr>
    </w:div>
    <w:div w:id="1737119541">
      <w:bodyDiv w:val="1"/>
      <w:marLeft w:val="0"/>
      <w:marRight w:val="0"/>
      <w:marTop w:val="0"/>
      <w:marBottom w:val="0"/>
      <w:divBdr>
        <w:top w:val="none" w:sz="0" w:space="0" w:color="auto"/>
        <w:left w:val="none" w:sz="0" w:space="0" w:color="auto"/>
        <w:bottom w:val="none" w:sz="0" w:space="0" w:color="auto"/>
        <w:right w:val="none" w:sz="0" w:space="0" w:color="auto"/>
      </w:divBdr>
    </w:div>
    <w:div w:id="1738816225">
      <w:bodyDiv w:val="1"/>
      <w:marLeft w:val="0"/>
      <w:marRight w:val="0"/>
      <w:marTop w:val="0"/>
      <w:marBottom w:val="0"/>
      <w:divBdr>
        <w:top w:val="none" w:sz="0" w:space="0" w:color="auto"/>
        <w:left w:val="none" w:sz="0" w:space="0" w:color="auto"/>
        <w:bottom w:val="none" w:sz="0" w:space="0" w:color="auto"/>
        <w:right w:val="none" w:sz="0" w:space="0" w:color="auto"/>
      </w:divBdr>
    </w:div>
    <w:div w:id="1790127813">
      <w:bodyDiv w:val="1"/>
      <w:marLeft w:val="0"/>
      <w:marRight w:val="0"/>
      <w:marTop w:val="0"/>
      <w:marBottom w:val="0"/>
      <w:divBdr>
        <w:top w:val="none" w:sz="0" w:space="0" w:color="auto"/>
        <w:left w:val="none" w:sz="0" w:space="0" w:color="auto"/>
        <w:bottom w:val="none" w:sz="0" w:space="0" w:color="auto"/>
        <w:right w:val="none" w:sz="0" w:space="0" w:color="auto"/>
      </w:divBdr>
    </w:div>
    <w:div w:id="1869025357">
      <w:bodyDiv w:val="1"/>
      <w:marLeft w:val="0"/>
      <w:marRight w:val="0"/>
      <w:marTop w:val="0"/>
      <w:marBottom w:val="0"/>
      <w:divBdr>
        <w:top w:val="none" w:sz="0" w:space="0" w:color="auto"/>
        <w:left w:val="none" w:sz="0" w:space="0" w:color="auto"/>
        <w:bottom w:val="none" w:sz="0" w:space="0" w:color="auto"/>
        <w:right w:val="none" w:sz="0" w:space="0" w:color="auto"/>
      </w:divBdr>
    </w:div>
    <w:div w:id="1882356628">
      <w:bodyDiv w:val="1"/>
      <w:marLeft w:val="0"/>
      <w:marRight w:val="0"/>
      <w:marTop w:val="0"/>
      <w:marBottom w:val="0"/>
      <w:divBdr>
        <w:top w:val="none" w:sz="0" w:space="0" w:color="auto"/>
        <w:left w:val="none" w:sz="0" w:space="0" w:color="auto"/>
        <w:bottom w:val="none" w:sz="0" w:space="0" w:color="auto"/>
        <w:right w:val="none" w:sz="0" w:space="0" w:color="auto"/>
      </w:divBdr>
    </w:div>
    <w:div w:id="1885563111">
      <w:bodyDiv w:val="1"/>
      <w:marLeft w:val="0"/>
      <w:marRight w:val="0"/>
      <w:marTop w:val="0"/>
      <w:marBottom w:val="0"/>
      <w:divBdr>
        <w:top w:val="none" w:sz="0" w:space="0" w:color="auto"/>
        <w:left w:val="none" w:sz="0" w:space="0" w:color="auto"/>
        <w:bottom w:val="none" w:sz="0" w:space="0" w:color="auto"/>
        <w:right w:val="none" w:sz="0" w:space="0" w:color="auto"/>
      </w:divBdr>
    </w:div>
    <w:div w:id="1913617744">
      <w:bodyDiv w:val="1"/>
      <w:marLeft w:val="0"/>
      <w:marRight w:val="0"/>
      <w:marTop w:val="0"/>
      <w:marBottom w:val="0"/>
      <w:divBdr>
        <w:top w:val="none" w:sz="0" w:space="0" w:color="auto"/>
        <w:left w:val="none" w:sz="0" w:space="0" w:color="auto"/>
        <w:bottom w:val="none" w:sz="0" w:space="0" w:color="auto"/>
        <w:right w:val="none" w:sz="0" w:space="0" w:color="auto"/>
      </w:divBdr>
    </w:div>
    <w:div w:id="1914923044">
      <w:bodyDiv w:val="1"/>
      <w:marLeft w:val="0"/>
      <w:marRight w:val="0"/>
      <w:marTop w:val="0"/>
      <w:marBottom w:val="0"/>
      <w:divBdr>
        <w:top w:val="none" w:sz="0" w:space="0" w:color="auto"/>
        <w:left w:val="none" w:sz="0" w:space="0" w:color="auto"/>
        <w:bottom w:val="none" w:sz="0" w:space="0" w:color="auto"/>
        <w:right w:val="none" w:sz="0" w:space="0" w:color="auto"/>
      </w:divBdr>
    </w:div>
    <w:div w:id="1957903132">
      <w:bodyDiv w:val="1"/>
      <w:marLeft w:val="0"/>
      <w:marRight w:val="0"/>
      <w:marTop w:val="0"/>
      <w:marBottom w:val="0"/>
      <w:divBdr>
        <w:top w:val="none" w:sz="0" w:space="0" w:color="auto"/>
        <w:left w:val="none" w:sz="0" w:space="0" w:color="auto"/>
        <w:bottom w:val="none" w:sz="0" w:space="0" w:color="auto"/>
        <w:right w:val="none" w:sz="0" w:space="0" w:color="auto"/>
      </w:divBdr>
    </w:div>
    <w:div w:id="1972905333">
      <w:bodyDiv w:val="1"/>
      <w:marLeft w:val="0"/>
      <w:marRight w:val="0"/>
      <w:marTop w:val="0"/>
      <w:marBottom w:val="0"/>
      <w:divBdr>
        <w:top w:val="none" w:sz="0" w:space="0" w:color="auto"/>
        <w:left w:val="none" w:sz="0" w:space="0" w:color="auto"/>
        <w:bottom w:val="none" w:sz="0" w:space="0" w:color="auto"/>
        <w:right w:val="none" w:sz="0" w:space="0" w:color="auto"/>
      </w:divBdr>
    </w:div>
    <w:div w:id="1982686810">
      <w:bodyDiv w:val="1"/>
      <w:marLeft w:val="0"/>
      <w:marRight w:val="0"/>
      <w:marTop w:val="0"/>
      <w:marBottom w:val="0"/>
      <w:divBdr>
        <w:top w:val="none" w:sz="0" w:space="0" w:color="auto"/>
        <w:left w:val="none" w:sz="0" w:space="0" w:color="auto"/>
        <w:bottom w:val="none" w:sz="0" w:space="0" w:color="auto"/>
        <w:right w:val="none" w:sz="0" w:space="0" w:color="auto"/>
      </w:divBdr>
    </w:div>
    <w:div w:id="2018969349">
      <w:bodyDiv w:val="1"/>
      <w:marLeft w:val="0"/>
      <w:marRight w:val="0"/>
      <w:marTop w:val="0"/>
      <w:marBottom w:val="0"/>
      <w:divBdr>
        <w:top w:val="none" w:sz="0" w:space="0" w:color="auto"/>
        <w:left w:val="none" w:sz="0" w:space="0" w:color="auto"/>
        <w:bottom w:val="none" w:sz="0" w:space="0" w:color="auto"/>
        <w:right w:val="none" w:sz="0" w:space="0" w:color="auto"/>
      </w:divBdr>
    </w:div>
    <w:div w:id="21400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2455D-B2CC-4DA6-BC23-3D089E7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3549</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HTL</Company>
  <LinksUpToDate>false</LinksUpToDate>
  <CharactersWithSpaces>23919</CharactersWithSpaces>
  <SharedDoc>false</SharedDoc>
  <HLinks>
    <vt:vector size="168" baseType="variant">
      <vt:variant>
        <vt:i4>1638455</vt:i4>
      </vt:variant>
      <vt:variant>
        <vt:i4>164</vt:i4>
      </vt:variant>
      <vt:variant>
        <vt:i4>0</vt:i4>
      </vt:variant>
      <vt:variant>
        <vt:i4>5</vt:i4>
      </vt:variant>
      <vt:variant>
        <vt:lpwstr/>
      </vt:variant>
      <vt:variant>
        <vt:lpwstr>_Toc215039367</vt:lpwstr>
      </vt:variant>
      <vt:variant>
        <vt:i4>1638455</vt:i4>
      </vt:variant>
      <vt:variant>
        <vt:i4>158</vt:i4>
      </vt:variant>
      <vt:variant>
        <vt:i4>0</vt:i4>
      </vt:variant>
      <vt:variant>
        <vt:i4>5</vt:i4>
      </vt:variant>
      <vt:variant>
        <vt:lpwstr/>
      </vt:variant>
      <vt:variant>
        <vt:lpwstr>_Toc215039366</vt:lpwstr>
      </vt:variant>
      <vt:variant>
        <vt:i4>1638455</vt:i4>
      </vt:variant>
      <vt:variant>
        <vt:i4>152</vt:i4>
      </vt:variant>
      <vt:variant>
        <vt:i4>0</vt:i4>
      </vt:variant>
      <vt:variant>
        <vt:i4>5</vt:i4>
      </vt:variant>
      <vt:variant>
        <vt:lpwstr/>
      </vt:variant>
      <vt:variant>
        <vt:lpwstr>_Toc215039365</vt:lpwstr>
      </vt:variant>
      <vt:variant>
        <vt:i4>1638455</vt:i4>
      </vt:variant>
      <vt:variant>
        <vt:i4>146</vt:i4>
      </vt:variant>
      <vt:variant>
        <vt:i4>0</vt:i4>
      </vt:variant>
      <vt:variant>
        <vt:i4>5</vt:i4>
      </vt:variant>
      <vt:variant>
        <vt:lpwstr/>
      </vt:variant>
      <vt:variant>
        <vt:lpwstr>_Toc215039364</vt:lpwstr>
      </vt:variant>
      <vt:variant>
        <vt:i4>1638455</vt:i4>
      </vt:variant>
      <vt:variant>
        <vt:i4>140</vt:i4>
      </vt:variant>
      <vt:variant>
        <vt:i4>0</vt:i4>
      </vt:variant>
      <vt:variant>
        <vt:i4>5</vt:i4>
      </vt:variant>
      <vt:variant>
        <vt:lpwstr/>
      </vt:variant>
      <vt:variant>
        <vt:lpwstr>_Toc215039363</vt:lpwstr>
      </vt:variant>
      <vt:variant>
        <vt:i4>1638455</vt:i4>
      </vt:variant>
      <vt:variant>
        <vt:i4>134</vt:i4>
      </vt:variant>
      <vt:variant>
        <vt:i4>0</vt:i4>
      </vt:variant>
      <vt:variant>
        <vt:i4>5</vt:i4>
      </vt:variant>
      <vt:variant>
        <vt:lpwstr/>
      </vt:variant>
      <vt:variant>
        <vt:lpwstr>_Toc215039362</vt:lpwstr>
      </vt:variant>
      <vt:variant>
        <vt:i4>1638455</vt:i4>
      </vt:variant>
      <vt:variant>
        <vt:i4>128</vt:i4>
      </vt:variant>
      <vt:variant>
        <vt:i4>0</vt:i4>
      </vt:variant>
      <vt:variant>
        <vt:i4>5</vt:i4>
      </vt:variant>
      <vt:variant>
        <vt:lpwstr/>
      </vt:variant>
      <vt:variant>
        <vt:lpwstr>_Toc215039361</vt:lpwstr>
      </vt:variant>
      <vt:variant>
        <vt:i4>1638455</vt:i4>
      </vt:variant>
      <vt:variant>
        <vt:i4>122</vt:i4>
      </vt:variant>
      <vt:variant>
        <vt:i4>0</vt:i4>
      </vt:variant>
      <vt:variant>
        <vt:i4>5</vt:i4>
      </vt:variant>
      <vt:variant>
        <vt:lpwstr/>
      </vt:variant>
      <vt:variant>
        <vt:lpwstr>_Toc215039360</vt:lpwstr>
      </vt:variant>
      <vt:variant>
        <vt:i4>1703991</vt:i4>
      </vt:variant>
      <vt:variant>
        <vt:i4>116</vt:i4>
      </vt:variant>
      <vt:variant>
        <vt:i4>0</vt:i4>
      </vt:variant>
      <vt:variant>
        <vt:i4>5</vt:i4>
      </vt:variant>
      <vt:variant>
        <vt:lpwstr/>
      </vt:variant>
      <vt:variant>
        <vt:lpwstr>_Toc215039359</vt:lpwstr>
      </vt:variant>
      <vt:variant>
        <vt:i4>1703991</vt:i4>
      </vt:variant>
      <vt:variant>
        <vt:i4>110</vt:i4>
      </vt:variant>
      <vt:variant>
        <vt:i4>0</vt:i4>
      </vt:variant>
      <vt:variant>
        <vt:i4>5</vt:i4>
      </vt:variant>
      <vt:variant>
        <vt:lpwstr/>
      </vt:variant>
      <vt:variant>
        <vt:lpwstr>_Toc215039358</vt:lpwstr>
      </vt:variant>
      <vt:variant>
        <vt:i4>1703991</vt:i4>
      </vt:variant>
      <vt:variant>
        <vt:i4>104</vt:i4>
      </vt:variant>
      <vt:variant>
        <vt:i4>0</vt:i4>
      </vt:variant>
      <vt:variant>
        <vt:i4>5</vt:i4>
      </vt:variant>
      <vt:variant>
        <vt:lpwstr/>
      </vt:variant>
      <vt:variant>
        <vt:lpwstr>_Toc215039357</vt:lpwstr>
      </vt:variant>
      <vt:variant>
        <vt:i4>1703991</vt:i4>
      </vt:variant>
      <vt:variant>
        <vt:i4>98</vt:i4>
      </vt:variant>
      <vt:variant>
        <vt:i4>0</vt:i4>
      </vt:variant>
      <vt:variant>
        <vt:i4>5</vt:i4>
      </vt:variant>
      <vt:variant>
        <vt:lpwstr/>
      </vt:variant>
      <vt:variant>
        <vt:lpwstr>_Toc215039356</vt:lpwstr>
      </vt:variant>
      <vt:variant>
        <vt:i4>1703991</vt:i4>
      </vt:variant>
      <vt:variant>
        <vt:i4>92</vt:i4>
      </vt:variant>
      <vt:variant>
        <vt:i4>0</vt:i4>
      </vt:variant>
      <vt:variant>
        <vt:i4>5</vt:i4>
      </vt:variant>
      <vt:variant>
        <vt:lpwstr/>
      </vt:variant>
      <vt:variant>
        <vt:lpwstr>_Toc215039355</vt:lpwstr>
      </vt:variant>
      <vt:variant>
        <vt:i4>1703991</vt:i4>
      </vt:variant>
      <vt:variant>
        <vt:i4>86</vt:i4>
      </vt:variant>
      <vt:variant>
        <vt:i4>0</vt:i4>
      </vt:variant>
      <vt:variant>
        <vt:i4>5</vt:i4>
      </vt:variant>
      <vt:variant>
        <vt:lpwstr/>
      </vt:variant>
      <vt:variant>
        <vt:lpwstr>_Toc215039354</vt:lpwstr>
      </vt:variant>
      <vt:variant>
        <vt:i4>1703991</vt:i4>
      </vt:variant>
      <vt:variant>
        <vt:i4>80</vt:i4>
      </vt:variant>
      <vt:variant>
        <vt:i4>0</vt:i4>
      </vt:variant>
      <vt:variant>
        <vt:i4>5</vt:i4>
      </vt:variant>
      <vt:variant>
        <vt:lpwstr/>
      </vt:variant>
      <vt:variant>
        <vt:lpwstr>_Toc215039353</vt:lpwstr>
      </vt:variant>
      <vt:variant>
        <vt:i4>1703991</vt:i4>
      </vt:variant>
      <vt:variant>
        <vt:i4>74</vt:i4>
      </vt:variant>
      <vt:variant>
        <vt:i4>0</vt:i4>
      </vt:variant>
      <vt:variant>
        <vt:i4>5</vt:i4>
      </vt:variant>
      <vt:variant>
        <vt:lpwstr/>
      </vt:variant>
      <vt:variant>
        <vt:lpwstr>_Toc215039352</vt:lpwstr>
      </vt:variant>
      <vt:variant>
        <vt:i4>1703991</vt:i4>
      </vt:variant>
      <vt:variant>
        <vt:i4>68</vt:i4>
      </vt:variant>
      <vt:variant>
        <vt:i4>0</vt:i4>
      </vt:variant>
      <vt:variant>
        <vt:i4>5</vt:i4>
      </vt:variant>
      <vt:variant>
        <vt:lpwstr/>
      </vt:variant>
      <vt:variant>
        <vt:lpwstr>_Toc215039351</vt:lpwstr>
      </vt:variant>
      <vt:variant>
        <vt:i4>1703991</vt:i4>
      </vt:variant>
      <vt:variant>
        <vt:i4>62</vt:i4>
      </vt:variant>
      <vt:variant>
        <vt:i4>0</vt:i4>
      </vt:variant>
      <vt:variant>
        <vt:i4>5</vt:i4>
      </vt:variant>
      <vt:variant>
        <vt:lpwstr/>
      </vt:variant>
      <vt:variant>
        <vt:lpwstr>_Toc215039350</vt:lpwstr>
      </vt:variant>
      <vt:variant>
        <vt:i4>1769527</vt:i4>
      </vt:variant>
      <vt:variant>
        <vt:i4>56</vt:i4>
      </vt:variant>
      <vt:variant>
        <vt:i4>0</vt:i4>
      </vt:variant>
      <vt:variant>
        <vt:i4>5</vt:i4>
      </vt:variant>
      <vt:variant>
        <vt:lpwstr/>
      </vt:variant>
      <vt:variant>
        <vt:lpwstr>_Toc215039349</vt:lpwstr>
      </vt:variant>
      <vt:variant>
        <vt:i4>1769527</vt:i4>
      </vt:variant>
      <vt:variant>
        <vt:i4>50</vt:i4>
      </vt:variant>
      <vt:variant>
        <vt:i4>0</vt:i4>
      </vt:variant>
      <vt:variant>
        <vt:i4>5</vt:i4>
      </vt:variant>
      <vt:variant>
        <vt:lpwstr/>
      </vt:variant>
      <vt:variant>
        <vt:lpwstr>_Toc215039348</vt:lpwstr>
      </vt:variant>
      <vt:variant>
        <vt:i4>1769527</vt:i4>
      </vt:variant>
      <vt:variant>
        <vt:i4>44</vt:i4>
      </vt:variant>
      <vt:variant>
        <vt:i4>0</vt:i4>
      </vt:variant>
      <vt:variant>
        <vt:i4>5</vt:i4>
      </vt:variant>
      <vt:variant>
        <vt:lpwstr/>
      </vt:variant>
      <vt:variant>
        <vt:lpwstr>_Toc215039347</vt:lpwstr>
      </vt:variant>
      <vt:variant>
        <vt:i4>1769527</vt:i4>
      </vt:variant>
      <vt:variant>
        <vt:i4>38</vt:i4>
      </vt:variant>
      <vt:variant>
        <vt:i4>0</vt:i4>
      </vt:variant>
      <vt:variant>
        <vt:i4>5</vt:i4>
      </vt:variant>
      <vt:variant>
        <vt:lpwstr/>
      </vt:variant>
      <vt:variant>
        <vt:lpwstr>_Toc215039346</vt:lpwstr>
      </vt:variant>
      <vt:variant>
        <vt:i4>1769527</vt:i4>
      </vt:variant>
      <vt:variant>
        <vt:i4>32</vt:i4>
      </vt:variant>
      <vt:variant>
        <vt:i4>0</vt:i4>
      </vt:variant>
      <vt:variant>
        <vt:i4>5</vt:i4>
      </vt:variant>
      <vt:variant>
        <vt:lpwstr/>
      </vt:variant>
      <vt:variant>
        <vt:lpwstr>_Toc215039345</vt:lpwstr>
      </vt:variant>
      <vt:variant>
        <vt:i4>1769527</vt:i4>
      </vt:variant>
      <vt:variant>
        <vt:i4>26</vt:i4>
      </vt:variant>
      <vt:variant>
        <vt:i4>0</vt:i4>
      </vt:variant>
      <vt:variant>
        <vt:i4>5</vt:i4>
      </vt:variant>
      <vt:variant>
        <vt:lpwstr/>
      </vt:variant>
      <vt:variant>
        <vt:lpwstr>_Toc215039344</vt:lpwstr>
      </vt:variant>
      <vt:variant>
        <vt:i4>1769527</vt:i4>
      </vt:variant>
      <vt:variant>
        <vt:i4>20</vt:i4>
      </vt:variant>
      <vt:variant>
        <vt:i4>0</vt:i4>
      </vt:variant>
      <vt:variant>
        <vt:i4>5</vt:i4>
      </vt:variant>
      <vt:variant>
        <vt:lpwstr/>
      </vt:variant>
      <vt:variant>
        <vt:lpwstr>_Toc215039343</vt:lpwstr>
      </vt:variant>
      <vt:variant>
        <vt:i4>1769527</vt:i4>
      </vt:variant>
      <vt:variant>
        <vt:i4>14</vt:i4>
      </vt:variant>
      <vt:variant>
        <vt:i4>0</vt:i4>
      </vt:variant>
      <vt:variant>
        <vt:i4>5</vt:i4>
      </vt:variant>
      <vt:variant>
        <vt:lpwstr/>
      </vt:variant>
      <vt:variant>
        <vt:lpwstr>_Toc215039342</vt:lpwstr>
      </vt:variant>
      <vt:variant>
        <vt:i4>1769527</vt:i4>
      </vt:variant>
      <vt:variant>
        <vt:i4>8</vt:i4>
      </vt:variant>
      <vt:variant>
        <vt:i4>0</vt:i4>
      </vt:variant>
      <vt:variant>
        <vt:i4>5</vt:i4>
      </vt:variant>
      <vt:variant>
        <vt:lpwstr/>
      </vt:variant>
      <vt:variant>
        <vt:lpwstr>_Toc215039341</vt:lpwstr>
      </vt:variant>
      <vt:variant>
        <vt:i4>1769527</vt:i4>
      </vt:variant>
      <vt:variant>
        <vt:i4>2</vt:i4>
      </vt:variant>
      <vt:variant>
        <vt:i4>0</vt:i4>
      </vt:variant>
      <vt:variant>
        <vt:i4>5</vt:i4>
      </vt:variant>
      <vt:variant>
        <vt:lpwstr/>
      </vt:variant>
      <vt:variant>
        <vt:lpwstr>_Toc215039340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Owen</dc:creator>
  <cp:lastModifiedBy>Sarah Evans</cp:lastModifiedBy>
  <cp:revision>9</cp:revision>
  <cp:lastPrinted>2009-04-15T12:49:00Z</cp:lastPrinted>
  <dcterms:created xsi:type="dcterms:W3CDTF">2024-12-27T10:16:00Z</dcterms:created>
  <dcterms:modified xsi:type="dcterms:W3CDTF">2024-12-27T10:32:00Z</dcterms:modified>
</cp:coreProperties>
</file>